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2D" w:rsidRPr="009E216A" w:rsidRDefault="00BD112D" w:rsidP="00BD112D">
      <w:pPr>
        <w:pStyle w:val="Centered"/>
        <w:spacing w:line="360" w:lineRule="auto"/>
        <w:rPr>
          <w:b/>
        </w:rPr>
      </w:pPr>
      <w:r>
        <w:rPr>
          <w:b/>
          <w:u w:val="single"/>
        </w:rPr>
        <w:t>BY-LAWS</w:t>
      </w:r>
      <w:r>
        <w:rPr>
          <w:b/>
          <w:u w:val="single"/>
        </w:rPr>
        <w:br/>
        <w:t>OF</w:t>
      </w:r>
      <w:r>
        <w:rPr>
          <w:b/>
          <w:u w:val="single"/>
        </w:rPr>
        <w:br/>
        <w:t>GLOBAL SUSTAINABLE TOURISM COUNCIL</w:t>
      </w:r>
      <w:r w:rsidRPr="009E216A">
        <w:rPr>
          <w:b/>
          <w:u w:val="single"/>
        </w:rPr>
        <w:br/>
      </w:r>
      <w:r>
        <w:br/>
      </w:r>
      <w:r w:rsidRPr="009E216A">
        <w:rPr>
          <w:b/>
        </w:rPr>
        <w:t xml:space="preserve">Adopted by the Board on </w:t>
      </w:r>
      <w:r>
        <w:rPr>
          <w:b/>
        </w:rPr>
        <w:t>September 24, 2010</w:t>
      </w:r>
    </w:p>
    <w:p w:rsidR="00BD112D" w:rsidRPr="00635CB6" w:rsidRDefault="00BD112D" w:rsidP="00BD112D">
      <w:pPr>
        <w:pStyle w:val="BylawsL1"/>
      </w:pPr>
      <w:bookmarkStart w:id="0" w:name="_Toc268762997"/>
      <w:r>
        <w:br/>
      </w:r>
      <w:r w:rsidRPr="00635CB6">
        <w:t>NAME</w:t>
      </w:r>
      <w:bookmarkEnd w:id="0"/>
    </w:p>
    <w:p w:rsidR="00BD112D" w:rsidRPr="001A3BF4" w:rsidRDefault="00BD112D" w:rsidP="00BD112D">
      <w:pPr>
        <w:pStyle w:val="BylawsL2"/>
      </w:pPr>
      <w:bookmarkStart w:id="1" w:name="_Toc268762998"/>
      <w:r w:rsidRPr="001A3BF4">
        <w:rPr>
          <w:b/>
        </w:rPr>
        <w:t>Name</w:t>
      </w:r>
      <w:r>
        <w:rPr>
          <w:b/>
        </w:rPr>
        <w:t xml:space="preserve">.  </w:t>
      </w:r>
      <w:r w:rsidRPr="001A3BF4">
        <w:t xml:space="preserve">The name of </w:t>
      </w:r>
      <w:r>
        <w:t>the</w:t>
      </w:r>
      <w:r w:rsidRPr="001A3BF4">
        <w:t xml:space="preserve"> corporation is </w:t>
      </w:r>
      <w:r>
        <w:t>Global Sustainable Tourism Council.  (“GSTC</w:t>
      </w:r>
      <w:r>
        <w:fldChar w:fldCharType="begin"/>
      </w:r>
      <w:r>
        <w:instrText xml:space="preserve"> XE "GSTC" </w:instrText>
      </w:r>
      <w:r>
        <w:fldChar w:fldCharType="end"/>
      </w:r>
      <w:r w:rsidRPr="001A3BF4">
        <w:t>” or the “Corporation</w:t>
      </w:r>
      <w:r>
        <w:fldChar w:fldCharType="begin"/>
      </w:r>
      <w:r>
        <w:instrText xml:space="preserve"> XE "</w:instrText>
      </w:r>
      <w:r w:rsidRPr="00E87306">
        <w:instrText>Corporation</w:instrText>
      </w:r>
      <w:r>
        <w:instrText xml:space="preserve">" </w:instrText>
      </w:r>
      <w:r>
        <w:fldChar w:fldCharType="end"/>
      </w:r>
      <w:r w:rsidRPr="001A3BF4">
        <w:t>”)</w:t>
      </w:r>
      <w:r>
        <w:t>.  GSTC</w:t>
      </w:r>
      <w:r w:rsidRPr="001A3BF4">
        <w:t xml:space="preserve"> is a nonprofit corporation organized and existing under the laws of the District of Columbia.</w:t>
      </w:r>
      <w:bookmarkEnd w:id="1"/>
    </w:p>
    <w:p w:rsidR="00BD112D" w:rsidRPr="00635CB6" w:rsidRDefault="00BD112D" w:rsidP="00BD112D">
      <w:pPr>
        <w:pStyle w:val="BylawsL1"/>
      </w:pPr>
      <w:bookmarkStart w:id="2" w:name="_Toc268762999"/>
      <w:r>
        <w:br/>
      </w:r>
      <w:r w:rsidRPr="00635CB6">
        <w:t>PURPOSE</w:t>
      </w:r>
      <w:bookmarkEnd w:id="2"/>
    </w:p>
    <w:p w:rsidR="00BD112D" w:rsidRPr="001A3BF4" w:rsidRDefault="00BD112D" w:rsidP="00BD112D">
      <w:pPr>
        <w:pStyle w:val="BylawsL2"/>
      </w:pPr>
      <w:bookmarkStart w:id="3" w:name="_Toc268763000"/>
      <w:r w:rsidRPr="001A3BF4">
        <w:rPr>
          <w:b/>
        </w:rPr>
        <w:t>Purpose</w:t>
      </w:r>
      <w:r>
        <w:rPr>
          <w:b/>
        </w:rPr>
        <w:t xml:space="preserve">.  </w:t>
      </w:r>
      <w:r>
        <w:t>GSTC</w:t>
      </w:r>
      <w:r w:rsidRPr="001A3BF4">
        <w:t xml:space="preserve"> is organized, and shall be operated, exclusively for educational, scientific and charitable purposes as may qualify it for tax exempt status under section 501(c)(3) of the Internal Revenue Code (or the corresponding provision of any future United States Internal Revenue Law)</w:t>
      </w:r>
      <w:r>
        <w:t xml:space="preserve">.  </w:t>
      </w:r>
      <w:r w:rsidRPr="001A3BF4">
        <w:t xml:space="preserve">More specifically, the mission of </w:t>
      </w:r>
      <w:r>
        <w:t>GSTC</w:t>
      </w:r>
      <w:r w:rsidRPr="001A3BF4">
        <w:t xml:space="preserve"> is to promote sustainability in tourism by (i) fostering the increased knowledge and understanding of sustainable tourism practices, (ii) promoting the adoption of universal</w:t>
      </w:r>
      <w:r>
        <w:t xml:space="preserve"> sustainable tourism principles</w:t>
      </w:r>
      <w:r w:rsidRPr="001A3BF4">
        <w:t xml:space="preserve"> and (iii)</w:t>
      </w:r>
      <w:r>
        <w:t> </w:t>
      </w:r>
      <w:r w:rsidRPr="001A3BF4">
        <w:t>building demand for sustainable travel.</w:t>
      </w:r>
      <w:bookmarkEnd w:id="3"/>
    </w:p>
    <w:p w:rsidR="00BD112D" w:rsidRPr="001A3BF4" w:rsidRDefault="00BD112D" w:rsidP="00BD112D">
      <w:pPr>
        <w:pStyle w:val="BylawsL2"/>
      </w:pPr>
      <w:bookmarkStart w:id="4" w:name="_Toc268763001"/>
      <w:r w:rsidRPr="001A3BF4">
        <w:rPr>
          <w:b/>
        </w:rPr>
        <w:t>Corporate Activities</w:t>
      </w:r>
      <w:r>
        <w:rPr>
          <w:b/>
        </w:rPr>
        <w:t xml:space="preserve">.  </w:t>
      </w:r>
      <w:r w:rsidRPr="001A3BF4">
        <w:t>The Corporation shall have unlimited powers to engage in and do any lawful act concerning an</w:t>
      </w:r>
      <w:r>
        <w:t>y lawful activity for which non</w:t>
      </w:r>
      <w:r w:rsidRPr="001A3BF4">
        <w:t>profit corporations may be incorporated</w:t>
      </w:r>
      <w:r>
        <w:t xml:space="preserve">.  </w:t>
      </w:r>
      <w:r w:rsidRPr="001A3BF4">
        <w:t>The Corporation shall undertake such acts as it deems necessary to fulfill its purposes and objectives</w:t>
      </w:r>
      <w:r>
        <w:t xml:space="preserve">.  </w:t>
      </w:r>
      <w:r w:rsidRPr="001A3BF4">
        <w:t xml:space="preserve">The Corporation shall comply with the laws, rules and regulations set forth and promulgated </w:t>
      </w:r>
      <w:r>
        <w:t xml:space="preserve">by </w:t>
      </w:r>
      <w:r w:rsidRPr="001A3BF4">
        <w:t>the District of Columbia</w:t>
      </w:r>
      <w:r>
        <w:t xml:space="preserve">.  </w:t>
      </w:r>
      <w:r w:rsidRPr="001A3BF4">
        <w:t xml:space="preserve">In particular the activities to be conducted to meet the </w:t>
      </w:r>
      <w:r>
        <w:t>C</w:t>
      </w:r>
      <w:r w:rsidRPr="001A3BF4">
        <w:t>orporation’s objectives include but are not exclusive to:</w:t>
      </w:r>
      <w:bookmarkEnd w:id="4"/>
    </w:p>
    <w:p w:rsidR="00BD112D" w:rsidRDefault="00BD112D" w:rsidP="00BD112D">
      <w:pPr>
        <w:pStyle w:val="BodyText3"/>
      </w:pPr>
      <w:r>
        <w:t>Harnessing</w:t>
      </w:r>
      <w:r w:rsidRPr="00E71A31">
        <w:t xml:space="preserve"> the potential of tourism as a driver of conservatio</w:t>
      </w:r>
      <w:r>
        <w:t>n, preservation of destinations</w:t>
      </w:r>
      <w:r w:rsidRPr="00E71A31">
        <w:t xml:space="preserve"> and socio-economic benefits for all stakeholders</w:t>
      </w:r>
      <w:r>
        <w:t>;</w:t>
      </w:r>
    </w:p>
    <w:p w:rsidR="00BD112D" w:rsidRDefault="00BD112D" w:rsidP="00BD112D">
      <w:pPr>
        <w:pStyle w:val="BodyText3"/>
      </w:pPr>
      <w:r>
        <w:t>Recognizing and promoting the growing importance of protecting Earth’s resources, particularly with regard to the tourism industry;</w:t>
      </w:r>
    </w:p>
    <w:p w:rsidR="00BD112D" w:rsidRDefault="00BD112D" w:rsidP="00BD112D">
      <w:pPr>
        <w:pStyle w:val="BodyText3"/>
      </w:pPr>
      <w:r w:rsidRPr="00635CB6">
        <w:t>Fostering</w:t>
      </w:r>
      <w:r w:rsidRPr="001A3BF4">
        <w:t xml:space="preserve"> public and private tourism sector awareness about the importance of sustainable tourism;</w:t>
      </w:r>
    </w:p>
    <w:p w:rsidR="00BD112D" w:rsidRPr="001A3BF4" w:rsidRDefault="00BD112D" w:rsidP="00BD112D">
      <w:pPr>
        <w:pStyle w:val="BodyText3"/>
      </w:pPr>
      <w:r w:rsidRPr="001A3BF4">
        <w:t xml:space="preserve">Developing knowledge-sharing, communications and educational tools and disseminating existing </w:t>
      </w:r>
      <w:r>
        <w:t>tools</w:t>
      </w:r>
      <w:r w:rsidRPr="001A3BF4">
        <w:t xml:space="preserve"> that can help the tourism industry work towards improved sustainability performance;</w:t>
      </w:r>
    </w:p>
    <w:p w:rsidR="00BD112D" w:rsidRPr="00635CB6" w:rsidRDefault="00BD112D" w:rsidP="00BD112D">
      <w:pPr>
        <w:pStyle w:val="BodyText3"/>
      </w:pPr>
      <w:r w:rsidRPr="00635CB6">
        <w:t xml:space="preserve">Helping businesses identify self-assessment, verification and certification services that can </w:t>
      </w:r>
      <w:r>
        <w:t xml:space="preserve">assist in the initiation and advancement of </w:t>
      </w:r>
      <w:r w:rsidRPr="00635CB6">
        <w:t>sustainability efforts;</w:t>
      </w:r>
    </w:p>
    <w:p w:rsidR="00BD112D" w:rsidRDefault="00BD112D" w:rsidP="00BD112D">
      <w:pPr>
        <w:pStyle w:val="BodyText3"/>
      </w:pPr>
      <w:r w:rsidRPr="00635CB6">
        <w:t xml:space="preserve">Developing baseline criteria and performance indicators for all relevant </w:t>
      </w:r>
      <w:r>
        <w:t xml:space="preserve">sectors of the tourism industry, including </w:t>
      </w:r>
      <w:r w:rsidRPr="00635CB6">
        <w:t>leading public consultation on those criteria and indicators</w:t>
      </w:r>
      <w:r>
        <w:t>,</w:t>
      </w:r>
      <w:r w:rsidRPr="00635CB6">
        <w:t xml:space="preserve"> in accordance with internationally accepted best practices and guidelines, including in particular those of the International Social and Environmental Accreditation and Labelling Alliance (</w:t>
      </w:r>
      <w:r>
        <w:t>“</w:t>
      </w:r>
      <w:r w:rsidRPr="00635CB6">
        <w:t>ISEAL</w:t>
      </w:r>
      <w:r>
        <w:t>”</w:t>
      </w:r>
      <w:r>
        <w:fldChar w:fldCharType="begin"/>
      </w:r>
      <w:r>
        <w:instrText xml:space="preserve"> XE "</w:instrText>
      </w:r>
      <w:r w:rsidRPr="00D81CED">
        <w:instrText>ISEAL</w:instrText>
      </w:r>
      <w:r>
        <w:instrText xml:space="preserve">" </w:instrText>
      </w:r>
      <w:r>
        <w:fldChar w:fldCharType="end"/>
      </w:r>
      <w:r w:rsidRPr="00635CB6">
        <w:t>)</w:t>
      </w:r>
      <w:r>
        <w:t>;</w:t>
      </w:r>
    </w:p>
    <w:p w:rsidR="00BD112D" w:rsidRPr="00635CB6" w:rsidRDefault="00BD112D" w:rsidP="00BD112D">
      <w:pPr>
        <w:pStyle w:val="BodyText3"/>
      </w:pPr>
      <w:r>
        <w:t>Managing, updating and promoting the Global Sustainable Tourism Criteria;</w:t>
      </w:r>
    </w:p>
    <w:p w:rsidR="00BD112D" w:rsidRPr="00635CB6" w:rsidRDefault="00BD112D" w:rsidP="00BD112D">
      <w:pPr>
        <w:pStyle w:val="BodyText3"/>
      </w:pPr>
      <w:r w:rsidRPr="00635CB6">
        <w:t xml:space="preserve">Developing the procedural criteria that certification programs must meet in order to be accredited, including initial assessment and continuous auditing to </w:t>
      </w:r>
      <w:r>
        <w:t>ensure</w:t>
      </w:r>
      <w:r w:rsidRPr="00635CB6">
        <w:t xml:space="preserve"> compliance, transparency, dispute settlement procedures and other characteristics;</w:t>
      </w:r>
    </w:p>
    <w:p w:rsidR="00BD112D" w:rsidRPr="00635CB6" w:rsidRDefault="00BD112D" w:rsidP="00BD112D">
      <w:pPr>
        <w:pStyle w:val="BodyText3"/>
      </w:pPr>
      <w:r w:rsidRPr="00635CB6">
        <w:t xml:space="preserve">Accrediting certification programs that meet or exceed both baseline criteria and indicators and procedural criteria; </w:t>
      </w:r>
    </w:p>
    <w:p w:rsidR="00BD112D" w:rsidRPr="00635CB6" w:rsidRDefault="00BD112D" w:rsidP="00BD112D">
      <w:pPr>
        <w:pStyle w:val="BodyText3"/>
      </w:pPr>
      <w:r w:rsidRPr="00635CB6">
        <w:t xml:space="preserve">Fostering business-to-business solutions that will facilitate wider market access for sustainable tourism products, </w:t>
      </w:r>
      <w:r>
        <w:t>with a focus on</w:t>
      </w:r>
      <w:r w:rsidRPr="00635CB6">
        <w:t xml:space="preserve"> those that have been certified under a </w:t>
      </w:r>
      <w:r>
        <w:t>GSTC</w:t>
      </w:r>
      <w:r w:rsidRPr="00635CB6">
        <w:t>- accredited program;</w:t>
      </w:r>
    </w:p>
    <w:p w:rsidR="00BD112D" w:rsidRPr="00635CB6" w:rsidRDefault="00BD112D" w:rsidP="00BD112D">
      <w:pPr>
        <w:pStyle w:val="BodyText3"/>
      </w:pPr>
      <w:r w:rsidRPr="00635CB6">
        <w:t>Communicating and promoting to the industry and consumers sustainable businesses</w:t>
      </w:r>
      <w:r>
        <w:t>,</w:t>
      </w:r>
      <w:r w:rsidRPr="00635CB6">
        <w:t xml:space="preserve"> </w:t>
      </w:r>
      <w:r>
        <w:t>with a focus on</w:t>
      </w:r>
      <w:r w:rsidRPr="00635CB6">
        <w:t xml:space="preserve"> those that have been accredited under a </w:t>
      </w:r>
      <w:r>
        <w:t>GSTC</w:t>
      </w:r>
      <w:r w:rsidRPr="00635CB6">
        <w:t>-accredited program; and</w:t>
      </w:r>
    </w:p>
    <w:p w:rsidR="00BD112D" w:rsidRDefault="00BD112D" w:rsidP="00BD112D">
      <w:pPr>
        <w:pStyle w:val="BodyText3"/>
      </w:pPr>
      <w:r w:rsidRPr="00635CB6">
        <w:t>Conducting any and all lawful activities which may be useful in accomplishing the foregoing purposes.</w:t>
      </w:r>
    </w:p>
    <w:p w:rsidR="00BD112D" w:rsidRPr="00635CB6" w:rsidRDefault="00BD112D" w:rsidP="00BD112D">
      <w:pPr>
        <w:pStyle w:val="BylawsL1"/>
      </w:pPr>
      <w:bookmarkStart w:id="5" w:name="_Toc268763002"/>
      <w:r>
        <w:br/>
      </w:r>
      <w:r w:rsidRPr="00635CB6">
        <w:t>MEMBERSHIP</w:t>
      </w:r>
      <w:bookmarkEnd w:id="5"/>
    </w:p>
    <w:p w:rsidR="00BD112D" w:rsidRPr="001A3BF4" w:rsidRDefault="00BD112D" w:rsidP="00BD112D">
      <w:pPr>
        <w:pStyle w:val="BylawsL2"/>
      </w:pPr>
      <w:bookmarkStart w:id="6" w:name="_Toc268763003"/>
      <w:r w:rsidRPr="001A3BF4">
        <w:rPr>
          <w:b/>
        </w:rPr>
        <w:t>Definition of Members</w:t>
      </w:r>
      <w:r>
        <w:rPr>
          <w:b/>
        </w:rPr>
        <w:t xml:space="preserve">.  </w:t>
      </w:r>
      <w:r w:rsidRPr="001A3BF4">
        <w:t>Members of the Corporation shall be stakeholders in tourism, including (but not limited to)</w:t>
      </w:r>
      <w:r>
        <w:t>:</w:t>
      </w:r>
      <w:r w:rsidRPr="001A3BF4">
        <w:t xml:space="preserve"> </w:t>
      </w:r>
      <w:r>
        <w:t>public authorities and inter</w:t>
      </w:r>
      <w:r w:rsidRPr="001A3BF4">
        <w:t xml:space="preserve">governmental </w:t>
      </w:r>
      <w:r>
        <w:t>organizations</w:t>
      </w:r>
      <w:r w:rsidRPr="001A3BF4">
        <w:t xml:space="preserve">; </w:t>
      </w:r>
      <w:r>
        <w:t xml:space="preserve">the private sector, </w:t>
      </w:r>
      <w:r w:rsidRPr="001A3BF4">
        <w:t>inclu</w:t>
      </w:r>
      <w:r>
        <w:t>ding tourism-related businesses;</w:t>
      </w:r>
      <w:r w:rsidRPr="001A3BF4">
        <w:t xml:space="preserve"> </w:t>
      </w:r>
      <w:r>
        <w:t>service providers and associations</w:t>
      </w:r>
      <w:r w:rsidRPr="001A3BF4">
        <w:t xml:space="preserve">; certification schemes; </w:t>
      </w:r>
      <w:r>
        <w:t>n</w:t>
      </w:r>
      <w:r w:rsidRPr="001A3BF4">
        <w:t xml:space="preserve">on </w:t>
      </w:r>
      <w:r>
        <w:t>g</w:t>
      </w:r>
      <w:r w:rsidRPr="001A3BF4">
        <w:t xml:space="preserve">overnmental </w:t>
      </w:r>
      <w:r>
        <w:t>o</w:t>
      </w:r>
      <w:r w:rsidRPr="001A3BF4">
        <w:t>rganizations (“NGOs</w:t>
      </w:r>
      <w:r>
        <w:fldChar w:fldCharType="begin"/>
      </w:r>
      <w:r>
        <w:instrText xml:space="preserve"> XE "</w:instrText>
      </w:r>
      <w:r w:rsidRPr="00CF3D74">
        <w:instrText>NGOs</w:instrText>
      </w:r>
      <w:r>
        <w:instrText xml:space="preserve">" </w:instrText>
      </w:r>
      <w:r>
        <w:fldChar w:fldCharType="end"/>
      </w:r>
      <w:r w:rsidRPr="001A3BF4">
        <w:t xml:space="preserve">”); media and communications groups; </w:t>
      </w:r>
      <w:r>
        <w:t xml:space="preserve">and </w:t>
      </w:r>
      <w:r w:rsidRPr="001A3BF4">
        <w:t>consumer associations</w:t>
      </w:r>
      <w:r>
        <w:t>.  Members of the Corporation shall also include a</w:t>
      </w:r>
      <w:r w:rsidRPr="001A3BF4">
        <w:t>ny individual</w:t>
      </w:r>
      <w:r>
        <w:t>s</w:t>
      </w:r>
      <w:r w:rsidRPr="001A3BF4">
        <w:t xml:space="preserve"> interested in furthering the purpose of the Corporation, as long as they are not affiliated with any organization</w:t>
      </w:r>
      <w:r>
        <w:t xml:space="preserve">.  </w:t>
      </w:r>
      <w:r w:rsidRPr="001A3BF4">
        <w:t xml:space="preserve">Organizational members shall designate a representative who shall be responsible for the liaison between the organization and </w:t>
      </w:r>
      <w:r>
        <w:t>GSTC</w:t>
      </w:r>
      <w:r w:rsidRPr="001A3BF4">
        <w:t xml:space="preserve">, and </w:t>
      </w:r>
      <w:r>
        <w:t xml:space="preserve">shall </w:t>
      </w:r>
      <w:r w:rsidRPr="001A3BF4">
        <w:t xml:space="preserve">represent the organization at the </w:t>
      </w:r>
      <w:r>
        <w:t>Membership C</w:t>
      </w:r>
      <w:r w:rsidRPr="001A3BF4">
        <w:t>ouncil</w:t>
      </w:r>
      <w:r>
        <w:t>.</w:t>
      </w:r>
      <w:bookmarkEnd w:id="6"/>
    </w:p>
    <w:p w:rsidR="00BD112D" w:rsidRPr="001A3BF4" w:rsidRDefault="00BD112D" w:rsidP="00BD112D">
      <w:pPr>
        <w:pStyle w:val="BylawsL2"/>
      </w:pPr>
      <w:bookmarkStart w:id="7" w:name="_Toc268763004"/>
      <w:r w:rsidRPr="001A3BF4">
        <w:rPr>
          <w:b/>
        </w:rPr>
        <w:t>Member Categories</w:t>
      </w:r>
      <w:r>
        <w:rPr>
          <w:b/>
        </w:rPr>
        <w:t xml:space="preserve">.  </w:t>
      </w:r>
      <w:r w:rsidRPr="001A3BF4">
        <w:t>Members shall be categorized in the following groups</w:t>
      </w:r>
      <w:r>
        <w:t>:</w:t>
      </w:r>
      <w:bookmarkEnd w:id="7"/>
    </w:p>
    <w:p w:rsidR="00BD112D" w:rsidRPr="00447829" w:rsidRDefault="00BD112D" w:rsidP="00BD112D">
      <w:pPr>
        <w:pStyle w:val="BodyText3"/>
        <w:numPr>
          <w:ilvl w:val="0"/>
          <w:numId w:val="14"/>
        </w:numPr>
        <w:rPr>
          <w:highlight w:val="yellow"/>
        </w:rPr>
      </w:pPr>
      <w:r w:rsidRPr="00447829">
        <w:rPr>
          <w:highlight w:val="yellow"/>
        </w:rPr>
        <w:t xml:space="preserve">Travel &amp; Tourism Industry – Businesses with travel and tourism related operations, including tour operators, accommodation providers, restaurants, tourism attractions, travel agencies, travel guides, transport companies. </w:t>
      </w:r>
    </w:p>
    <w:p w:rsidR="00BD112D" w:rsidRPr="00F63068" w:rsidRDefault="00BD112D" w:rsidP="00BD112D">
      <w:pPr>
        <w:pStyle w:val="BodyText3"/>
        <w:numPr>
          <w:ilvl w:val="0"/>
          <w:numId w:val="14"/>
        </w:numPr>
        <w:rPr>
          <w:highlight w:val="yellow"/>
        </w:rPr>
      </w:pPr>
      <w:r w:rsidRPr="00F63068">
        <w:rPr>
          <w:highlight w:val="yellow"/>
        </w:rPr>
        <w:t xml:space="preserve">Supporting Businesses – Businesses that relate to, promote, supply or provide services to the travel and tourism industry, these include, but are not exclusive to, consulting firms, media, communication companies, building and construction businesses, insurance companies, and others.  This category encompasses all businesses that do not directly provide travel and tourism services.   </w:t>
      </w:r>
    </w:p>
    <w:p w:rsidR="00BD112D" w:rsidRPr="001A3BF4" w:rsidRDefault="00BD112D" w:rsidP="00BD112D">
      <w:pPr>
        <w:pStyle w:val="BodyText3"/>
      </w:pPr>
      <w:r w:rsidRPr="00635CB6">
        <w:t xml:space="preserve">Certification </w:t>
      </w:r>
      <w:r>
        <w:t>Bodies – O</w:t>
      </w:r>
      <w:r w:rsidRPr="00635CB6">
        <w:t>rganizations that provide sustainable tourism certification services (have the authorization to provide written assurance and logo provision to certify that a</w:t>
      </w:r>
      <w:r w:rsidRPr="001A3BF4">
        <w:t xml:space="preserve"> tourism product, service, company, process or management system conforms to specific requirements)</w:t>
      </w:r>
      <w:r>
        <w:t>.</w:t>
      </w:r>
    </w:p>
    <w:p w:rsidR="00BD112D" w:rsidRPr="00635CB6" w:rsidRDefault="00BD112D" w:rsidP="00BD112D">
      <w:pPr>
        <w:pStyle w:val="BodyText3"/>
      </w:pPr>
      <w:r w:rsidRPr="00635CB6">
        <w:t>Travel and Trade Associations</w:t>
      </w:r>
      <w:r>
        <w:t xml:space="preserve"> – M</w:t>
      </w:r>
      <w:r w:rsidRPr="00635CB6">
        <w:t>embership organizations dedicated to promoting tourism</w:t>
      </w:r>
      <w:r>
        <w:t>,</w:t>
      </w:r>
      <w:r w:rsidRPr="00635CB6">
        <w:t xml:space="preserve"> including associations for travel professionals and entrepreneurs involved in the travel and tourism industry</w:t>
      </w:r>
      <w:r>
        <w:t xml:space="preserve">.  </w:t>
      </w:r>
    </w:p>
    <w:p w:rsidR="00BD112D" w:rsidRPr="00635CB6" w:rsidRDefault="00BD112D" w:rsidP="00BD112D">
      <w:pPr>
        <w:pStyle w:val="BodyText3"/>
      </w:pPr>
      <w:r>
        <w:t xml:space="preserve">Public Authorities – Local, regional and national authorities, including </w:t>
      </w:r>
      <w:r w:rsidRPr="00635CB6">
        <w:t>Ministries of Tourism, Tourism Boards, Departments of Trade, Culture and Leisure, Ministries of Environment or other relevant government entities</w:t>
      </w:r>
      <w:r>
        <w:t>.</w:t>
      </w:r>
    </w:p>
    <w:p w:rsidR="00BD112D" w:rsidRDefault="00BD112D" w:rsidP="00BD112D">
      <w:pPr>
        <w:pStyle w:val="BodyText3"/>
      </w:pPr>
      <w:r>
        <w:t>Intergovernmental Organizations – Organizations composed primarily of member states, whose mandate focuses on tourism and other development issues.</w:t>
      </w:r>
    </w:p>
    <w:p w:rsidR="00BD112D" w:rsidRPr="00635CB6" w:rsidRDefault="00BD112D" w:rsidP="00BD112D">
      <w:pPr>
        <w:pStyle w:val="BodyText3"/>
      </w:pPr>
      <w:r>
        <w:t>NGOs – A</w:t>
      </w:r>
      <w:r w:rsidRPr="00635CB6">
        <w:t>ll no</w:t>
      </w:r>
      <w:r>
        <w:t>n</w:t>
      </w:r>
      <w:r w:rsidRPr="00635CB6">
        <w:t>profits and non-governmental organizations that deal with tourism and/or sustainable production and consumption.</w:t>
      </w:r>
    </w:p>
    <w:p w:rsidR="00BD112D" w:rsidRPr="00635CB6" w:rsidRDefault="00BD112D" w:rsidP="00BD112D">
      <w:pPr>
        <w:pStyle w:val="BodyText3"/>
      </w:pPr>
      <w:r>
        <w:t>Academia – T</w:t>
      </w:r>
      <w:r w:rsidRPr="00635CB6">
        <w:t>echnical schools, research institutions, colleges and universities with tourism education, training or research institutions.</w:t>
      </w:r>
    </w:p>
    <w:p w:rsidR="00BD112D" w:rsidRPr="00635CB6" w:rsidRDefault="00BD112D" w:rsidP="00BD112D">
      <w:pPr>
        <w:pStyle w:val="BodyText3"/>
      </w:pPr>
      <w:r w:rsidRPr="00635CB6">
        <w:t xml:space="preserve">Individuals – </w:t>
      </w:r>
      <w:r>
        <w:t>Individual consultants, experts or</w:t>
      </w:r>
      <w:r w:rsidRPr="00635CB6">
        <w:t xml:space="preserve"> professionals with a vested interest in the tourism industry, and knowledge of the sustainable tourism sector, </w:t>
      </w:r>
      <w:r>
        <w:t xml:space="preserve">who are otherwise </w:t>
      </w:r>
      <w:r w:rsidRPr="00635CB6">
        <w:t xml:space="preserve">not affiliated </w:t>
      </w:r>
      <w:r>
        <w:t>with</w:t>
      </w:r>
      <w:r w:rsidRPr="00635CB6">
        <w:t xml:space="preserve"> an organization</w:t>
      </w:r>
      <w:r>
        <w:t>.</w:t>
      </w:r>
    </w:p>
    <w:p w:rsidR="00BD112D" w:rsidRPr="001A3BF4" w:rsidRDefault="00BD112D" w:rsidP="00BD112D">
      <w:pPr>
        <w:pStyle w:val="BylawsL2"/>
      </w:pPr>
      <w:bookmarkStart w:id="8" w:name="_Toc268763005"/>
      <w:r>
        <w:rPr>
          <w:b/>
        </w:rPr>
        <w:t>Membership Requirements</w:t>
      </w:r>
      <w:r>
        <w:t>.  All Members must:</w:t>
      </w:r>
      <w:bookmarkEnd w:id="8"/>
    </w:p>
    <w:p w:rsidR="00BD112D" w:rsidRPr="001A3BF4" w:rsidRDefault="00BD112D" w:rsidP="00BD112D">
      <w:pPr>
        <w:pStyle w:val="BodyText3"/>
        <w:numPr>
          <w:ilvl w:val="0"/>
          <w:numId w:val="46"/>
        </w:numPr>
      </w:pPr>
      <w:r w:rsidRPr="00635CB6">
        <w:t>Commit</w:t>
      </w:r>
      <w:r w:rsidRPr="001A3BF4">
        <w:t xml:space="preserve"> publicly to the mission and objectives of </w:t>
      </w:r>
      <w:r>
        <w:t>GSTC;</w:t>
      </w:r>
    </w:p>
    <w:p w:rsidR="00BD112D" w:rsidRDefault="00BD112D" w:rsidP="00BD112D">
      <w:pPr>
        <w:pStyle w:val="BodyText3"/>
        <w:numPr>
          <w:ilvl w:val="0"/>
          <w:numId w:val="46"/>
        </w:numPr>
      </w:pPr>
      <w:r w:rsidRPr="00635CB6">
        <w:t>Provide</w:t>
      </w:r>
      <w:r w:rsidRPr="001A3BF4">
        <w:t xml:space="preserve"> written evidence that they support </w:t>
      </w:r>
      <w:r w:rsidRPr="00E320F7">
        <w:rPr>
          <w:highlight w:val="yellow"/>
        </w:rPr>
        <w:t>and publicly promote</w:t>
      </w:r>
      <w:r>
        <w:t xml:space="preserve"> GSTC</w:t>
      </w:r>
      <w:r w:rsidRPr="001A3BF4">
        <w:t xml:space="preserve"> as an organization, its aims, activities, principles and criteria</w:t>
      </w:r>
      <w:r>
        <w:t>;</w:t>
      </w:r>
    </w:p>
    <w:p w:rsidR="00BD112D" w:rsidRDefault="00BD112D" w:rsidP="00BD112D">
      <w:pPr>
        <w:pStyle w:val="BodyText3"/>
        <w:numPr>
          <w:ilvl w:val="0"/>
          <w:numId w:val="46"/>
        </w:numPr>
        <w:rPr>
          <w:highlight w:val="yellow"/>
        </w:rPr>
      </w:pPr>
      <w:r w:rsidRPr="00E320F7">
        <w:rPr>
          <w:highlight w:val="yellow"/>
        </w:rPr>
        <w:t>Do not execute activities in such a way that compromises the reputation of the GSTC or</w:t>
      </w:r>
      <w:r>
        <w:rPr>
          <w:highlight w:val="yellow"/>
        </w:rPr>
        <w:t xml:space="preserve"> has a negative impact on GSTC;</w:t>
      </w:r>
    </w:p>
    <w:p w:rsidR="00BD112D" w:rsidRDefault="00BD112D" w:rsidP="00BD112D">
      <w:pPr>
        <w:pStyle w:val="BodyText3"/>
        <w:numPr>
          <w:ilvl w:val="0"/>
          <w:numId w:val="46"/>
        </w:numPr>
        <w:rPr>
          <w:highlight w:val="yellow"/>
        </w:rPr>
      </w:pPr>
      <w:r>
        <w:rPr>
          <w:highlight w:val="yellow"/>
        </w:rPr>
        <w:t xml:space="preserve">Demonstrate commitment to the adoption of the international standards developed by GSTC as applicable and start integration of the criteria to its policies within 12 months. </w:t>
      </w:r>
    </w:p>
    <w:p w:rsidR="00BD112D" w:rsidRDefault="00BD112D" w:rsidP="00BD112D">
      <w:pPr>
        <w:pStyle w:val="BodyText3"/>
        <w:numPr>
          <w:ilvl w:val="0"/>
          <w:numId w:val="46"/>
        </w:numPr>
        <w:rPr>
          <w:highlight w:val="yellow"/>
        </w:rPr>
      </w:pPr>
      <w:r>
        <w:rPr>
          <w:highlight w:val="yellow"/>
        </w:rPr>
        <w:t>Aim to use GSTC in procurement and supply chain practices;</w:t>
      </w:r>
    </w:p>
    <w:p w:rsidR="00BD112D" w:rsidRPr="00E320F7" w:rsidRDefault="00BD112D" w:rsidP="00BD112D">
      <w:pPr>
        <w:pStyle w:val="BodyText3"/>
        <w:numPr>
          <w:ilvl w:val="0"/>
          <w:numId w:val="46"/>
        </w:numPr>
        <w:rPr>
          <w:highlight w:val="yellow"/>
        </w:rPr>
      </w:pPr>
      <w:r>
        <w:rPr>
          <w:highlight w:val="yellow"/>
        </w:rPr>
        <w:t>Not have any conflict with GSTC;</w:t>
      </w:r>
    </w:p>
    <w:p w:rsidR="00BD112D" w:rsidRPr="001A3BF4" w:rsidRDefault="00BD112D" w:rsidP="00BD112D">
      <w:pPr>
        <w:pStyle w:val="BodyText3"/>
        <w:numPr>
          <w:ilvl w:val="0"/>
          <w:numId w:val="46"/>
        </w:numPr>
      </w:pPr>
      <w:r w:rsidRPr="001A3BF4">
        <w:t xml:space="preserve">Pay </w:t>
      </w:r>
      <w:r w:rsidRPr="00635CB6">
        <w:t>their</w:t>
      </w:r>
      <w:r w:rsidRPr="001A3BF4">
        <w:t xml:space="preserve"> dues for any year by the first day of the calendar year</w:t>
      </w:r>
      <w:r>
        <w:t>; intergovernmental organizations will be exempt from this membership requirement;</w:t>
      </w:r>
    </w:p>
    <w:p w:rsidR="00BD112D" w:rsidRPr="001A3BF4" w:rsidRDefault="00BD112D" w:rsidP="00BD112D">
      <w:pPr>
        <w:pStyle w:val="BodyText3"/>
        <w:numPr>
          <w:ilvl w:val="0"/>
          <w:numId w:val="46"/>
        </w:numPr>
      </w:pPr>
      <w:r w:rsidRPr="001A3BF4">
        <w:t xml:space="preserve">Follow the guidelines for display and use of the logo of </w:t>
      </w:r>
      <w:r>
        <w:t>GSTC</w:t>
      </w:r>
      <w:r w:rsidRPr="001A3BF4">
        <w:t>; and</w:t>
      </w:r>
    </w:p>
    <w:p w:rsidR="00BD112D" w:rsidRDefault="00BD112D" w:rsidP="00BD112D">
      <w:pPr>
        <w:pStyle w:val="BodyText3"/>
        <w:numPr>
          <w:ilvl w:val="0"/>
          <w:numId w:val="46"/>
        </w:numPr>
        <w:tabs>
          <w:tab w:val="left" w:pos="5640"/>
        </w:tabs>
      </w:pPr>
      <w:r w:rsidRPr="001A3BF4">
        <w:t xml:space="preserve">Remain in good standing, not have been expelled from </w:t>
      </w:r>
      <w:r>
        <w:t>GSTC</w:t>
      </w:r>
      <w:r w:rsidRPr="001A3BF4">
        <w:t xml:space="preserve"> within two years of application, and not be currently promulgating statements opposing </w:t>
      </w:r>
      <w:r>
        <w:t>GSTC</w:t>
      </w:r>
      <w:r w:rsidRPr="001A3BF4">
        <w:t>.</w:t>
      </w:r>
    </w:p>
    <w:p w:rsidR="00BD112D" w:rsidRPr="001A3BF4" w:rsidRDefault="00BD112D" w:rsidP="00BD112D">
      <w:pPr>
        <w:pStyle w:val="BodyText3"/>
        <w:numPr>
          <w:ilvl w:val="0"/>
          <w:numId w:val="46"/>
        </w:numPr>
      </w:pPr>
      <w:r w:rsidRPr="001A3BF4">
        <w:t xml:space="preserve">Adhere to the </w:t>
      </w:r>
      <w:r>
        <w:t>World Tourism Organization (“UN</w:t>
      </w:r>
      <w:r w:rsidRPr="001A3BF4">
        <w:t>WTO</w:t>
      </w:r>
      <w:r>
        <w:fldChar w:fldCharType="begin"/>
      </w:r>
      <w:r>
        <w:instrText xml:space="preserve"> XE "UN</w:instrText>
      </w:r>
      <w:r w:rsidRPr="0006382B">
        <w:instrText>WTO</w:instrText>
      </w:r>
      <w:r>
        <w:instrText xml:space="preserve">" </w:instrText>
      </w:r>
      <w:r>
        <w:fldChar w:fldCharType="end"/>
      </w:r>
      <w:r w:rsidRPr="001A3BF4">
        <w:t xml:space="preserve">”) </w:t>
      </w:r>
      <w:r>
        <w:t xml:space="preserve">Global </w:t>
      </w:r>
      <w:r w:rsidRPr="001A3BF4">
        <w:t xml:space="preserve">Code of </w:t>
      </w:r>
      <w:r>
        <w:t>Ethics;</w:t>
      </w:r>
    </w:p>
    <w:p w:rsidR="00BD112D" w:rsidRPr="00E320F7" w:rsidRDefault="00BD112D" w:rsidP="00BD112D">
      <w:pPr>
        <w:pStyle w:val="BodyText3"/>
        <w:tabs>
          <w:tab w:val="left" w:pos="5640"/>
        </w:tabs>
        <w:rPr>
          <w:highlight w:val="yellow"/>
        </w:rPr>
      </w:pPr>
      <w:r w:rsidRPr="00E320F7">
        <w:rPr>
          <w:highlight w:val="yellow"/>
        </w:rPr>
        <w:t xml:space="preserve">Provide accurate and objective information to its constituency regarding its sustainability practices. </w:t>
      </w:r>
    </w:p>
    <w:p w:rsidR="00BD112D" w:rsidRPr="001A3BF4" w:rsidRDefault="00BD112D" w:rsidP="00BD112D">
      <w:pPr>
        <w:pStyle w:val="BylawsL2"/>
        <w:rPr>
          <w:iCs/>
        </w:rPr>
      </w:pPr>
      <w:bookmarkStart w:id="9" w:name="_Toc268763006"/>
      <w:r>
        <w:rPr>
          <w:b/>
        </w:rPr>
        <w:t xml:space="preserve">Category Specific </w:t>
      </w:r>
      <w:r w:rsidRPr="004D461E">
        <w:rPr>
          <w:b/>
        </w:rPr>
        <w:t>Membership</w:t>
      </w:r>
      <w:r>
        <w:rPr>
          <w:b/>
          <w:iCs/>
        </w:rPr>
        <w:t xml:space="preserve"> Requirements.  </w:t>
      </w:r>
      <w:r>
        <w:t xml:space="preserve">The following are the specific requirements for </w:t>
      </w:r>
      <w:r w:rsidRPr="001A3BF4">
        <w:rPr>
          <w:iCs/>
        </w:rPr>
        <w:t xml:space="preserve">particular categories of </w:t>
      </w:r>
      <w:r>
        <w:rPr>
          <w:iCs/>
        </w:rPr>
        <w:t>m</w:t>
      </w:r>
      <w:r w:rsidRPr="001A3BF4">
        <w:rPr>
          <w:iCs/>
        </w:rPr>
        <w:t>embers.</w:t>
      </w:r>
      <w:bookmarkEnd w:id="9"/>
    </w:p>
    <w:p w:rsidR="00BD112D" w:rsidRPr="001A3BF4" w:rsidRDefault="00BD112D" w:rsidP="00BD112D">
      <w:pPr>
        <w:pStyle w:val="StyleBylawsCont2Before12pt"/>
      </w:pPr>
      <w:r w:rsidRPr="001A3BF4">
        <w:t xml:space="preserve">Travel &amp; Tourism Industry </w:t>
      </w:r>
      <w:r>
        <w:t>m</w:t>
      </w:r>
      <w:r w:rsidRPr="001A3BF4">
        <w:t>embers must:</w:t>
      </w:r>
    </w:p>
    <w:p w:rsidR="00BD112D" w:rsidRPr="004D461E" w:rsidRDefault="00BD112D" w:rsidP="00BD112D">
      <w:pPr>
        <w:pStyle w:val="BodyText3"/>
        <w:numPr>
          <w:ilvl w:val="0"/>
          <w:numId w:val="18"/>
        </w:numPr>
      </w:pPr>
      <w:r w:rsidRPr="001A3BF4">
        <w:t xml:space="preserve">Have a genuine commitment to continuous improvement on their </w:t>
      </w:r>
      <w:r>
        <w:t xml:space="preserve">environmental, </w:t>
      </w:r>
      <w:r w:rsidRPr="001A3BF4">
        <w:t xml:space="preserve">social </w:t>
      </w:r>
      <w:r>
        <w:t xml:space="preserve">and cultural </w:t>
      </w:r>
      <w:r w:rsidRPr="001A3BF4">
        <w:t>performance</w:t>
      </w:r>
      <w:r>
        <w:t>,</w:t>
      </w:r>
      <w:r w:rsidRPr="001A3BF4">
        <w:t xml:space="preserve"> </w:t>
      </w:r>
      <w:r w:rsidRPr="004D461E">
        <w:t xml:space="preserve">including active approval and continued commitment at senior management level as demonstrated by a letter of intent signed by </w:t>
      </w:r>
      <w:r>
        <w:t xml:space="preserve">a </w:t>
      </w:r>
      <w:r w:rsidRPr="004D461E">
        <w:t>CEO or equivalent decisionmaker;</w:t>
      </w:r>
    </w:p>
    <w:p w:rsidR="00BD112D" w:rsidRPr="004D461E" w:rsidRDefault="00BD112D" w:rsidP="00BD112D">
      <w:pPr>
        <w:pStyle w:val="BodyText3"/>
      </w:pPr>
      <w:r w:rsidRPr="004D461E">
        <w:t xml:space="preserve">Demonstrate existence of a corporate policy towards sustainable tourism or commit to establishing a policy, aligned with </w:t>
      </w:r>
      <w:r>
        <w:t>GSTC</w:t>
      </w:r>
      <w:r w:rsidRPr="004D461E">
        <w:t xml:space="preserve">, within 12 months of joining </w:t>
      </w:r>
      <w:r>
        <w:t>GSTC</w:t>
      </w:r>
      <w:r w:rsidRPr="004D461E">
        <w:t xml:space="preserve">, or be certified by a </w:t>
      </w:r>
      <w:r>
        <w:t>GSTC-</w:t>
      </w:r>
      <w:r w:rsidRPr="004D461E">
        <w:t>accredited body;</w:t>
      </w:r>
    </w:p>
    <w:p w:rsidR="00BD112D" w:rsidRPr="001A3BF4" w:rsidRDefault="00BD112D" w:rsidP="00BD112D">
      <w:pPr>
        <w:pStyle w:val="BodyText3"/>
      </w:pPr>
      <w:r w:rsidRPr="004D461E">
        <w:t>Hold appropriate</w:t>
      </w:r>
      <w:r w:rsidRPr="001A3BF4">
        <w:t xml:space="preserve"> license/registration to operate.</w:t>
      </w:r>
    </w:p>
    <w:p w:rsidR="00BD112D" w:rsidRPr="001A3BF4" w:rsidRDefault="00BD112D" w:rsidP="00BD112D">
      <w:pPr>
        <w:pStyle w:val="StyleBylawsCont2Before12pt"/>
      </w:pPr>
      <w:r w:rsidRPr="005E75B1">
        <w:t>Certification bodies must</w:t>
      </w:r>
      <w:r w:rsidRPr="001A3BF4">
        <w:t>:</w:t>
      </w:r>
    </w:p>
    <w:p w:rsidR="00BD112D" w:rsidRPr="004D461E" w:rsidRDefault="00BD112D" w:rsidP="00BD112D">
      <w:pPr>
        <w:pStyle w:val="BodyText3"/>
      </w:pPr>
      <w:r w:rsidRPr="003457C7">
        <w:rPr>
          <w:iCs/>
        </w:rPr>
        <w:t>Ensure</w:t>
      </w:r>
      <w:r w:rsidRPr="001A3BF4">
        <w:t xml:space="preserve"> </w:t>
      </w:r>
      <w:r w:rsidRPr="004D461E">
        <w:t xml:space="preserve">certification programs align with </w:t>
      </w:r>
      <w:r>
        <w:t>GSTC</w:t>
      </w:r>
      <w:r w:rsidRPr="004D461E">
        <w:t xml:space="preserve"> criteria </w:t>
      </w:r>
      <w:r>
        <w:t xml:space="preserve">aiming at </w:t>
      </w:r>
      <w:r w:rsidRPr="00E31A40">
        <w:rPr>
          <w:highlight w:val="cyan"/>
        </w:rPr>
        <w:t>beginning the process of</w:t>
      </w:r>
      <w:r>
        <w:t xml:space="preserve"> accreditation </w:t>
      </w:r>
      <w:r w:rsidRPr="004D461E">
        <w:t xml:space="preserve">within </w:t>
      </w:r>
      <w:r w:rsidRPr="00A9494E">
        <w:rPr>
          <w:highlight w:val="cyan"/>
        </w:rPr>
        <w:t>12 months</w:t>
      </w:r>
      <w:r w:rsidRPr="004D461E">
        <w:t>;</w:t>
      </w:r>
    </w:p>
    <w:p w:rsidR="00BD112D" w:rsidRPr="004D461E" w:rsidRDefault="00BD112D" w:rsidP="00BD112D">
      <w:pPr>
        <w:pStyle w:val="BodyText3"/>
      </w:pPr>
      <w:r w:rsidRPr="004D461E">
        <w:t xml:space="preserve">Aim to achieve accreditation by </w:t>
      </w:r>
      <w:r>
        <w:t>GSTC</w:t>
      </w:r>
      <w:r w:rsidRPr="004D461E">
        <w:t xml:space="preserve"> criteria within </w:t>
      </w:r>
      <w:r w:rsidRPr="00636890">
        <w:rPr>
          <w:highlight w:val="cyan"/>
        </w:rPr>
        <w:t>24 months</w:t>
      </w:r>
      <w:r w:rsidRPr="004D461E">
        <w:t xml:space="preserve"> </w:t>
      </w:r>
      <w:r w:rsidRPr="00E31A40">
        <w:rPr>
          <w:highlight w:val="cyan"/>
        </w:rPr>
        <w:t>of submitting the application</w:t>
      </w:r>
      <w:r w:rsidRPr="004D461E">
        <w:t>;</w:t>
      </w:r>
    </w:p>
    <w:p w:rsidR="00BD112D" w:rsidRPr="004D461E" w:rsidRDefault="00BD112D" w:rsidP="00BD112D">
      <w:pPr>
        <w:pStyle w:val="BodyText3"/>
      </w:pPr>
      <w:r w:rsidRPr="004D461E">
        <w:t xml:space="preserve">Demonstrate compliance with basic </w:t>
      </w:r>
      <w:r>
        <w:t>GSTC</w:t>
      </w:r>
      <w:r w:rsidRPr="004D461E">
        <w:t xml:space="preserve"> accreditation requirements as outlined in the accreditation manual</w:t>
      </w:r>
      <w:r>
        <w:t xml:space="preserve">.  </w:t>
      </w:r>
      <w:r w:rsidRPr="004D461E">
        <w:t>Non-compliance will result in loss of membership, unless justified (based on procedures outlined in the accreditation manual); and</w:t>
      </w:r>
    </w:p>
    <w:p w:rsidR="00BD112D" w:rsidRPr="001A3BF4" w:rsidRDefault="00BD112D" w:rsidP="00BD112D">
      <w:pPr>
        <w:pStyle w:val="BodyText3"/>
      </w:pPr>
      <w:r w:rsidRPr="004D461E">
        <w:rPr>
          <w:iCs/>
        </w:rPr>
        <w:t>Comply with</w:t>
      </w:r>
      <w:r w:rsidRPr="001A3BF4">
        <w:t xml:space="preserve"> the provisions concerning the use or display of the accreditation logo</w:t>
      </w:r>
      <w:r>
        <w:t>.</w:t>
      </w:r>
    </w:p>
    <w:p w:rsidR="00BD112D" w:rsidRPr="005E75B1" w:rsidRDefault="00BD112D" w:rsidP="00BD112D">
      <w:pPr>
        <w:pStyle w:val="StyleBylawsCont2Before12pt"/>
      </w:pPr>
      <w:r>
        <w:t>Public Authorities</w:t>
      </w:r>
      <w:r w:rsidRPr="005E75B1">
        <w:t xml:space="preserve"> must:</w:t>
      </w:r>
    </w:p>
    <w:p w:rsidR="00BD112D" w:rsidRPr="004D461E" w:rsidRDefault="00BD112D" w:rsidP="00BD112D">
      <w:pPr>
        <w:pStyle w:val="BodyText3"/>
      </w:pPr>
      <w:r w:rsidRPr="001A3BF4">
        <w:t xml:space="preserve">Have </w:t>
      </w:r>
      <w:r>
        <w:t xml:space="preserve">a </w:t>
      </w:r>
      <w:r w:rsidRPr="004D461E">
        <w:t xml:space="preserve">commitment to adopt </w:t>
      </w:r>
      <w:r>
        <w:t>GSTC</w:t>
      </w:r>
      <w:r w:rsidRPr="004D461E">
        <w:t xml:space="preserve"> </w:t>
      </w:r>
      <w:r>
        <w:t xml:space="preserve">international criteria, within </w:t>
      </w:r>
      <w:r w:rsidRPr="004D461E">
        <w:t>2</w:t>
      </w:r>
      <w:r>
        <w:t>4</w:t>
      </w:r>
      <w:r w:rsidRPr="004D461E">
        <w:t xml:space="preserve"> months, in avenues that promote sustainability measures (i.e</w:t>
      </w:r>
      <w:r>
        <w:t xml:space="preserve">., as </w:t>
      </w:r>
      <w:r w:rsidRPr="004D461E">
        <w:t>education</w:t>
      </w:r>
      <w:r>
        <w:t>-</w:t>
      </w:r>
      <w:r w:rsidRPr="004D461E">
        <w:t xml:space="preserve"> and awareness</w:t>
      </w:r>
      <w:r>
        <w:t>-</w:t>
      </w:r>
      <w:r w:rsidRPr="004D461E">
        <w:t>raising</w:t>
      </w:r>
      <w:r>
        <w:t xml:space="preserve"> tools; as a voluntary standard; as a means to embed GSTC in government-owned certification programs or grading systems</w:t>
      </w:r>
      <w:r w:rsidRPr="004D461E">
        <w:t>);</w:t>
      </w:r>
    </w:p>
    <w:p w:rsidR="00BD112D" w:rsidRPr="004D461E" w:rsidRDefault="00BD112D" w:rsidP="00BD112D">
      <w:pPr>
        <w:pStyle w:val="BodyText3"/>
      </w:pPr>
      <w:r w:rsidRPr="004D461E">
        <w:t>Encourage local industry to improve sustainable performance of operations; and</w:t>
      </w:r>
    </w:p>
    <w:p w:rsidR="00BD112D" w:rsidRPr="001A3BF4" w:rsidRDefault="00BD112D" w:rsidP="00BD112D">
      <w:pPr>
        <w:pStyle w:val="BodyText3"/>
      </w:pPr>
      <w:r w:rsidRPr="004D461E">
        <w:rPr>
          <w:iCs/>
        </w:rPr>
        <w:t>Incorporate</w:t>
      </w:r>
      <w:r w:rsidRPr="001A3BF4">
        <w:t xml:space="preserve"> sustainable product offering in marketing efforts</w:t>
      </w:r>
      <w:r>
        <w:t xml:space="preserve">.  </w:t>
      </w:r>
    </w:p>
    <w:p w:rsidR="00BD112D" w:rsidRDefault="00BD112D" w:rsidP="00BD112D">
      <w:pPr>
        <w:pStyle w:val="StyleBylawsCont2Before12pt"/>
        <w:rPr>
          <w:u w:val="single"/>
        </w:rPr>
      </w:pPr>
      <w:r>
        <w:t>Intergovernmental Organizations should, where possible:</w:t>
      </w:r>
      <w:r>
        <w:rPr>
          <w:u w:val="single"/>
        </w:rPr>
        <w:t xml:space="preserve">  </w:t>
      </w:r>
    </w:p>
    <w:p w:rsidR="00BD112D" w:rsidRDefault="00BD112D" w:rsidP="00BD112D">
      <w:pPr>
        <w:pStyle w:val="BodyText3"/>
      </w:pPr>
      <w:r>
        <w:t>Demonstrate a commitment to disseminate information about sustainable tourism and actively promote sustainable tourism criteria; and</w:t>
      </w:r>
    </w:p>
    <w:p w:rsidR="00BD112D" w:rsidRPr="00A7492B" w:rsidRDefault="00BD112D" w:rsidP="00BD112D">
      <w:pPr>
        <w:pStyle w:val="BodyText3"/>
      </w:pPr>
      <w:r>
        <w:t>Establish procurement policies using GSTC criteria when relevant.</w:t>
      </w:r>
    </w:p>
    <w:p w:rsidR="00BD112D" w:rsidRPr="005E75B1" w:rsidRDefault="00BD112D" w:rsidP="00BD112D">
      <w:pPr>
        <w:pStyle w:val="StyleBylawsCont2Before12pt"/>
      </w:pPr>
      <w:r w:rsidRPr="005E75B1">
        <w:t>NGOs must:</w:t>
      </w:r>
    </w:p>
    <w:p w:rsidR="00BD112D" w:rsidRPr="004D461E" w:rsidRDefault="00BD112D" w:rsidP="00BD112D">
      <w:pPr>
        <w:pStyle w:val="BodyText3"/>
      </w:pPr>
      <w:r w:rsidRPr="004D461E">
        <w:t xml:space="preserve">Demonstrate commitment to participate actively to disseminate information about sustainable tourism and promote relevant criteria and research on positive actions to </w:t>
      </w:r>
      <w:r>
        <w:t>their</w:t>
      </w:r>
      <w:r w:rsidRPr="004D461E">
        <w:t xml:space="preserve"> own member/partner base;</w:t>
      </w:r>
    </w:p>
    <w:p w:rsidR="00BD112D" w:rsidRPr="004D461E" w:rsidRDefault="00BD112D" w:rsidP="00BD112D">
      <w:pPr>
        <w:pStyle w:val="BodyText3"/>
      </w:pPr>
      <w:r w:rsidRPr="004D461E">
        <w:t>Demonstrate interest or proven experience in tourism activities; and</w:t>
      </w:r>
    </w:p>
    <w:p w:rsidR="00BD112D" w:rsidRPr="001A3BF4" w:rsidRDefault="00BD112D" w:rsidP="00BD112D">
      <w:pPr>
        <w:pStyle w:val="BodyText3"/>
      </w:pPr>
      <w:r>
        <w:t xml:space="preserve">Hold a certificate of incorporation/registration document, articles of incorporation or other documents showing proof of </w:t>
      </w:r>
      <w:r w:rsidRPr="000059B7">
        <w:t>nonprofit</w:t>
      </w:r>
      <w:r w:rsidRPr="004D461E">
        <w:t xml:space="preserve"> status, granted by</w:t>
      </w:r>
      <w:r w:rsidRPr="001A3BF4">
        <w:t xml:space="preserve"> </w:t>
      </w:r>
      <w:r>
        <w:t>the government where the non</w:t>
      </w:r>
      <w:r w:rsidRPr="001A3BF4">
        <w:t>profit is located.</w:t>
      </w:r>
    </w:p>
    <w:p w:rsidR="00BD112D" w:rsidRPr="005E75B1" w:rsidRDefault="00BD112D" w:rsidP="00BD112D">
      <w:pPr>
        <w:pStyle w:val="StyleBylawsCont2Before12pt"/>
      </w:pPr>
      <w:r w:rsidRPr="005E75B1">
        <w:t>Academia must:</w:t>
      </w:r>
    </w:p>
    <w:p w:rsidR="00BD112D" w:rsidRPr="004D461E" w:rsidRDefault="00BD112D" w:rsidP="00BD112D">
      <w:pPr>
        <w:pStyle w:val="BodyText3"/>
      </w:pPr>
      <w:r w:rsidRPr="004D461E">
        <w:t xml:space="preserve">Apply for membership through </w:t>
      </w:r>
      <w:r>
        <w:t>a</w:t>
      </w:r>
      <w:r w:rsidRPr="004D461E">
        <w:t xml:space="preserve"> nationally accredited public or private academic or research institution</w:t>
      </w:r>
      <w:r w:rsidRPr="00BE3F55">
        <w:rPr>
          <w:vertAlign w:val="superscript"/>
        </w:rPr>
        <w:footnoteReference w:id="1"/>
      </w:r>
      <w:r w:rsidRPr="004D461E">
        <w:t xml:space="preserve">; </w:t>
      </w:r>
    </w:p>
    <w:p w:rsidR="00BD112D" w:rsidRPr="004D461E" w:rsidRDefault="00BD112D" w:rsidP="00BD112D">
      <w:pPr>
        <w:pStyle w:val="BodyText3"/>
      </w:pPr>
      <w:r w:rsidRPr="004D461E">
        <w:t xml:space="preserve">Agree to utilize or adapt the </w:t>
      </w:r>
      <w:r>
        <w:t>GSTC</w:t>
      </w:r>
      <w:r w:rsidRPr="004D461E">
        <w:t xml:space="preserve"> educational modules/programs to promote awareness and use of sustainable tourism principles;</w:t>
      </w:r>
    </w:p>
    <w:p w:rsidR="00BD112D" w:rsidRPr="004D461E" w:rsidRDefault="00BD112D" w:rsidP="00BD112D">
      <w:pPr>
        <w:pStyle w:val="BodyText3"/>
      </w:pPr>
      <w:r w:rsidRPr="004D461E">
        <w:t>Adhere to best practices and ensure that academic members within the institution meet member obligations;</w:t>
      </w:r>
    </w:p>
    <w:p w:rsidR="00BD112D" w:rsidRPr="001A3BF4" w:rsidRDefault="00BD112D" w:rsidP="00BD112D">
      <w:pPr>
        <w:pStyle w:val="BodyText3"/>
      </w:pPr>
      <w:r w:rsidRPr="004D461E">
        <w:t xml:space="preserve">Demonstrate the ability to advance the objectives of </w:t>
      </w:r>
      <w:r>
        <w:t>GSTC</w:t>
      </w:r>
      <w:r w:rsidRPr="004D461E">
        <w:t xml:space="preserve"> through its education network</w:t>
      </w:r>
      <w:r w:rsidRPr="001A3BF4">
        <w:t>.</w:t>
      </w:r>
    </w:p>
    <w:p w:rsidR="00BD112D" w:rsidRPr="001A3BF4" w:rsidRDefault="00BD112D" w:rsidP="00BD112D">
      <w:pPr>
        <w:pStyle w:val="StyleBylawsCont2Before12pt"/>
      </w:pPr>
      <w:r w:rsidRPr="005E75B1">
        <w:t>Individuals must</w:t>
      </w:r>
      <w:r w:rsidRPr="001A3BF4">
        <w:t>:</w:t>
      </w:r>
    </w:p>
    <w:p w:rsidR="00BD112D" w:rsidRPr="004D461E" w:rsidRDefault="00BD112D" w:rsidP="00BD112D">
      <w:pPr>
        <w:pStyle w:val="BodyText3"/>
      </w:pPr>
      <w:r w:rsidRPr="001A3BF4">
        <w:t xml:space="preserve">Be an </w:t>
      </w:r>
      <w:r w:rsidRPr="004D461E">
        <w:t>individual professional managing or engaged in the promotion of sustainable tourism;</w:t>
      </w:r>
    </w:p>
    <w:p w:rsidR="00BD112D" w:rsidRPr="004D461E" w:rsidRDefault="00BD112D" w:rsidP="00BD112D">
      <w:pPr>
        <w:pStyle w:val="BodyText3"/>
      </w:pPr>
      <w:r w:rsidRPr="004D461E">
        <w:t>Hold, or have held, a position of responsibili</w:t>
      </w:r>
      <w:r>
        <w:t>ty in the tourism industry; and</w:t>
      </w:r>
    </w:p>
    <w:p w:rsidR="00BD112D" w:rsidRPr="001A3BF4" w:rsidRDefault="00BD112D" w:rsidP="00BD112D">
      <w:pPr>
        <w:pStyle w:val="BodyText3"/>
      </w:pPr>
      <w:r w:rsidRPr="004D461E">
        <w:rPr>
          <w:iCs/>
        </w:rPr>
        <w:t>Demonstrate</w:t>
      </w:r>
      <w:r w:rsidRPr="001A3BF4">
        <w:t xml:space="preserve"> a record of significant contributions in tourism activities.</w:t>
      </w:r>
    </w:p>
    <w:p w:rsidR="00BD112D" w:rsidRDefault="00BD112D" w:rsidP="00BD112D">
      <w:pPr>
        <w:pStyle w:val="BylawsL2"/>
      </w:pPr>
      <w:bookmarkStart w:id="10" w:name="_Toc268763007"/>
      <w:r w:rsidRPr="001A3BF4">
        <w:rPr>
          <w:b/>
          <w:iCs/>
        </w:rPr>
        <w:t>Membership Application</w:t>
      </w:r>
      <w:r>
        <w:rPr>
          <w:b/>
          <w:iCs/>
        </w:rPr>
        <w:t xml:space="preserve">.  </w:t>
      </w:r>
      <w:r w:rsidRPr="001A3BF4">
        <w:t xml:space="preserve">All applications for </w:t>
      </w:r>
      <w:r>
        <w:t>GSTC</w:t>
      </w:r>
      <w:r w:rsidRPr="001A3BF4">
        <w:t xml:space="preserve"> membership must be submitted in writing to the </w:t>
      </w:r>
      <w:r>
        <w:t>Secretariat</w:t>
      </w:r>
      <w:r w:rsidRPr="001A3BF4">
        <w:t xml:space="preserve"> and will be reviewed and vetted </w:t>
      </w:r>
      <w:r>
        <w:t xml:space="preserve">in the first instance by the Secretariat and in a second instance, if required, </w:t>
      </w:r>
      <w:r w:rsidRPr="001A3BF4">
        <w:t xml:space="preserve">by the </w:t>
      </w:r>
      <w:r>
        <w:t>M</w:t>
      </w:r>
      <w:r w:rsidRPr="001A3BF4">
        <w:t xml:space="preserve">embership </w:t>
      </w:r>
      <w:r>
        <w:t>C</w:t>
      </w:r>
      <w:r w:rsidRPr="001A3BF4">
        <w:t>ommittee</w:t>
      </w:r>
      <w:r>
        <w:t xml:space="preserve">.  </w:t>
      </w:r>
      <w:bookmarkEnd w:id="10"/>
    </w:p>
    <w:p w:rsidR="00BD112D" w:rsidRPr="004C357C" w:rsidRDefault="00BD112D" w:rsidP="00BD112D">
      <w:pPr>
        <w:pStyle w:val="BylawsL2"/>
        <w:numPr>
          <w:ilvl w:val="0"/>
          <w:numId w:val="0"/>
        </w:numPr>
      </w:pPr>
      <w:r w:rsidRPr="00E766C0">
        <w:t>The</w:t>
      </w:r>
      <w:r w:rsidRPr="004C357C">
        <w:t xml:space="preserve"> </w:t>
      </w:r>
      <w:r>
        <w:t xml:space="preserve">Secretariat and </w:t>
      </w:r>
      <w:r w:rsidRPr="004C357C">
        <w:t>Membership</w:t>
      </w:r>
      <w:r>
        <w:t xml:space="preserve"> Committee shall use</w:t>
      </w:r>
      <w:r w:rsidRPr="004C357C">
        <w:t xml:space="preserve"> the following protocol in evaluating membership applications:</w:t>
      </w:r>
    </w:p>
    <w:p w:rsidR="00BD112D" w:rsidRPr="004D461E" w:rsidRDefault="00BD112D" w:rsidP="00BD112D">
      <w:pPr>
        <w:pStyle w:val="BodyText3"/>
        <w:numPr>
          <w:ilvl w:val="0"/>
          <w:numId w:val="24"/>
        </w:numPr>
      </w:pPr>
      <w:r w:rsidRPr="001A3BF4">
        <w:t xml:space="preserve">Membership </w:t>
      </w:r>
      <w:r>
        <w:t>a</w:t>
      </w:r>
      <w:r w:rsidRPr="001A3BF4">
        <w:t>pplications will be reviewed by the</w:t>
      </w:r>
      <w:r>
        <w:t xml:space="preserve"> Secretariat as they are received.  </w:t>
      </w:r>
      <w:r w:rsidRPr="004D461E">
        <w:t xml:space="preserve">If necessary, </w:t>
      </w:r>
      <w:r>
        <w:t xml:space="preserve">the Secretariat will request additional information from the applicant.    </w:t>
      </w:r>
    </w:p>
    <w:p w:rsidR="00BD112D" w:rsidRPr="004D461E" w:rsidRDefault="00BD112D" w:rsidP="00BD112D">
      <w:pPr>
        <w:pStyle w:val="BodyText3"/>
      </w:pPr>
      <w:r w:rsidRPr="004D461E">
        <w:t xml:space="preserve">The </w:t>
      </w:r>
      <w:r>
        <w:t>Secretariat</w:t>
      </w:r>
      <w:r w:rsidRPr="004D461E">
        <w:t xml:space="preserve"> will assess whether (i) the organization is bona fide; (ii)</w:t>
      </w:r>
      <w:r>
        <w:t> </w:t>
      </w:r>
      <w:r w:rsidRPr="004D461E">
        <w:t xml:space="preserve">if there are any extant social, environmental or legal grievances; and (iii) if the candidate genuinely supports </w:t>
      </w:r>
      <w:r>
        <w:t>GSTC</w:t>
      </w:r>
      <w:r w:rsidRPr="004D461E">
        <w:t xml:space="preserve"> and its activities</w:t>
      </w:r>
      <w:r>
        <w:t>.</w:t>
      </w:r>
    </w:p>
    <w:p w:rsidR="00BD112D" w:rsidRDefault="00BD112D" w:rsidP="00BD112D">
      <w:pPr>
        <w:pStyle w:val="BodyText3"/>
      </w:pPr>
      <w:r>
        <w:t>In the case the applicant does not comply with Section 5.2 of these By-Laws, the Secretariat will present the case to the Membership Committee for review.</w:t>
      </w:r>
    </w:p>
    <w:p w:rsidR="00BD112D" w:rsidRPr="004D461E" w:rsidRDefault="00BD112D" w:rsidP="00BD112D">
      <w:pPr>
        <w:pStyle w:val="BodyText3"/>
      </w:pPr>
      <w:r>
        <w:t>The Membership Committee will review and request necessary information to make a final recommendation.</w:t>
      </w:r>
    </w:p>
    <w:p w:rsidR="00BD112D" w:rsidRPr="004D461E" w:rsidRDefault="00BD112D" w:rsidP="00BD112D">
      <w:pPr>
        <w:pStyle w:val="BodyText3"/>
      </w:pPr>
      <w:r w:rsidRPr="004D461E">
        <w:t xml:space="preserve">If </w:t>
      </w:r>
      <w:r>
        <w:t xml:space="preserve">the </w:t>
      </w:r>
      <w:r w:rsidRPr="004D461E">
        <w:t xml:space="preserve">application is rejected, the </w:t>
      </w:r>
      <w:r>
        <w:t>Secretariat</w:t>
      </w:r>
      <w:r w:rsidRPr="004D461E">
        <w:t xml:space="preserve"> will inform the applicant with a response detailing the reasons and an invitation to reapply, once those issues have been addressed</w:t>
      </w:r>
      <w:r>
        <w:t>.</w:t>
      </w:r>
    </w:p>
    <w:p w:rsidR="00BD112D" w:rsidRPr="004D461E" w:rsidRDefault="00BD112D" w:rsidP="00BD112D">
      <w:pPr>
        <w:pStyle w:val="BodyText3"/>
      </w:pPr>
      <w:r w:rsidRPr="004D461E">
        <w:t xml:space="preserve">If the application is approved, the </w:t>
      </w:r>
      <w:r>
        <w:t>Secretariat</w:t>
      </w:r>
      <w:r w:rsidRPr="004D461E">
        <w:t xml:space="preserve"> will communicate </w:t>
      </w:r>
      <w:r>
        <w:t xml:space="preserve">the approval </w:t>
      </w:r>
      <w:r w:rsidRPr="004D461E">
        <w:t>to the applicant, provide</w:t>
      </w:r>
      <w:r>
        <w:t xml:space="preserve"> such applicant</w:t>
      </w:r>
      <w:r w:rsidRPr="004D461E">
        <w:t xml:space="preserve"> with the rules and regulations, indicate the applicable fee and invite </w:t>
      </w:r>
      <w:r>
        <w:t xml:space="preserve">such applicant </w:t>
      </w:r>
      <w:r w:rsidRPr="004D461E">
        <w:t xml:space="preserve">to participate actively </w:t>
      </w:r>
      <w:r>
        <w:t>with</w:t>
      </w:r>
      <w:r w:rsidRPr="004D461E">
        <w:t xml:space="preserve"> </w:t>
      </w:r>
      <w:r>
        <w:t>GSTC.</w:t>
      </w:r>
    </w:p>
    <w:p w:rsidR="00BD112D" w:rsidRPr="001A3BF4" w:rsidRDefault="00BD112D" w:rsidP="00BD112D">
      <w:pPr>
        <w:pStyle w:val="BodyText3"/>
      </w:pPr>
      <w:r>
        <w:t>After</w:t>
      </w:r>
      <w:r w:rsidRPr="004D461E">
        <w:t xml:space="preserve"> the applicant has paid the dues to the Secretariat, the Secretariat will activate the benefits for members</w:t>
      </w:r>
      <w:r w:rsidRPr="001A3BF4">
        <w:t xml:space="preserve"> including access to member only sections of the website and other benefits</w:t>
      </w:r>
      <w:r>
        <w:t>.</w:t>
      </w:r>
    </w:p>
    <w:p w:rsidR="00BD112D" w:rsidRPr="001A3BF4" w:rsidRDefault="00BD112D" w:rsidP="00BD112D">
      <w:pPr>
        <w:pStyle w:val="BylawsL2"/>
      </w:pPr>
      <w:bookmarkStart w:id="11" w:name="_Toc268763009"/>
      <w:r w:rsidRPr="001A3BF4">
        <w:rPr>
          <w:b/>
        </w:rPr>
        <w:t>Admitted Members</w:t>
      </w:r>
      <w:r>
        <w:rPr>
          <w:b/>
        </w:rPr>
        <w:t xml:space="preserve">.  </w:t>
      </w:r>
      <w:r w:rsidRPr="001A3BF4">
        <w:t>Once admitted to membership each new member shall ensure that an announcement of its admission is circulated to its own membership</w:t>
      </w:r>
      <w:r>
        <w:t xml:space="preserve">, in compliance with GSTC policy, </w:t>
      </w:r>
      <w:r w:rsidRPr="001A3BF4">
        <w:t xml:space="preserve">with a view to disseminating the objectives of </w:t>
      </w:r>
      <w:r>
        <w:t>GSTC</w:t>
      </w:r>
      <w:r w:rsidRPr="001A3BF4">
        <w:t xml:space="preserve"> and following the guidelines provided by </w:t>
      </w:r>
      <w:r>
        <w:t xml:space="preserve">GSTC.  </w:t>
      </w:r>
      <w:r w:rsidRPr="001A3BF4">
        <w:t xml:space="preserve">Members shall promptly inform the </w:t>
      </w:r>
      <w:r>
        <w:t>GSTC</w:t>
      </w:r>
      <w:r w:rsidRPr="001A3BF4">
        <w:t xml:space="preserve"> Executive Director</w:t>
      </w:r>
      <w:r>
        <w:t xml:space="preserve"> </w:t>
      </w:r>
      <w:r w:rsidRPr="001A3BF4">
        <w:t>of any important change in the information supplied in support of their application for membership, which may affect their eligibility for membership or the category to which they should belong.</w:t>
      </w:r>
      <w:bookmarkEnd w:id="11"/>
    </w:p>
    <w:p w:rsidR="00BD112D" w:rsidRPr="001A3BF4" w:rsidRDefault="00BD112D" w:rsidP="00BD112D">
      <w:pPr>
        <w:pStyle w:val="BylawsL2"/>
      </w:pPr>
      <w:bookmarkStart w:id="12" w:name="_Toc268763010"/>
      <w:r w:rsidRPr="001A3BF4">
        <w:rPr>
          <w:b/>
        </w:rPr>
        <w:t>Rights of Members</w:t>
      </w:r>
      <w:r>
        <w:rPr>
          <w:b/>
        </w:rPr>
        <w:t xml:space="preserve">.  </w:t>
      </w:r>
      <w:r w:rsidRPr="001A3BF4">
        <w:t xml:space="preserve">Members of the Corporation shall </w:t>
      </w:r>
      <w:r>
        <w:t>have the following rights:</w:t>
      </w:r>
      <w:bookmarkEnd w:id="12"/>
    </w:p>
    <w:p w:rsidR="00BD112D" w:rsidRPr="004D461E" w:rsidRDefault="00BD112D" w:rsidP="00BD112D">
      <w:pPr>
        <w:pStyle w:val="BodyText3"/>
        <w:numPr>
          <w:ilvl w:val="0"/>
          <w:numId w:val="25"/>
        </w:numPr>
      </w:pPr>
      <w:r w:rsidRPr="001A3BF4">
        <w:t xml:space="preserve">The right </w:t>
      </w:r>
      <w:r w:rsidRPr="004D461E">
        <w:t>to attend the Membership Council</w:t>
      </w:r>
      <w:r>
        <w:t xml:space="preserve"> </w:t>
      </w:r>
      <w:r w:rsidRPr="004D461E">
        <w:t>meetings;</w:t>
      </w:r>
    </w:p>
    <w:p w:rsidR="00BD112D" w:rsidRPr="004D461E" w:rsidRDefault="00BD112D" w:rsidP="00BD112D">
      <w:pPr>
        <w:pStyle w:val="BodyText3"/>
      </w:pPr>
      <w:r w:rsidRPr="004D461E">
        <w:t xml:space="preserve">The right to bring matters or other business to the attention of </w:t>
      </w:r>
      <w:r>
        <w:t>GSTC</w:t>
      </w:r>
      <w:r w:rsidRPr="004D461E">
        <w:t xml:space="preserve"> for consideration at the Membership Council meeting, in accordance with the notice of provisions est</w:t>
      </w:r>
      <w:r>
        <w:t>ablished in the current By-Laws</w:t>
      </w:r>
      <w:r w:rsidRPr="004D461E">
        <w:t>;</w:t>
      </w:r>
      <w:r>
        <w:t xml:space="preserve"> </w:t>
      </w:r>
    </w:p>
    <w:p w:rsidR="00BD112D" w:rsidRPr="004D461E" w:rsidRDefault="00BD112D" w:rsidP="00BD112D">
      <w:pPr>
        <w:pStyle w:val="BodyText3"/>
      </w:pPr>
      <w:r w:rsidRPr="004D461E">
        <w:t xml:space="preserve">The right to have access to Board and senior officials of </w:t>
      </w:r>
      <w:r>
        <w:t>GSTC</w:t>
      </w:r>
      <w:r w:rsidRPr="004D461E">
        <w:t>;</w:t>
      </w:r>
    </w:p>
    <w:p w:rsidR="00BD112D" w:rsidRDefault="00BD112D" w:rsidP="00BD112D">
      <w:pPr>
        <w:pStyle w:val="BodyText3"/>
      </w:pPr>
      <w:r>
        <w:t xml:space="preserve">The right to provide input to the Membership Council consultation processes;  </w:t>
      </w:r>
    </w:p>
    <w:p w:rsidR="00BD112D" w:rsidRPr="004D461E" w:rsidRDefault="00BD112D" w:rsidP="00BD112D">
      <w:pPr>
        <w:pStyle w:val="BodyText3"/>
      </w:pPr>
      <w:r w:rsidRPr="004D461E">
        <w:t>The right to nominate or second a person for election to the Board of Directors</w:t>
      </w:r>
      <w:r>
        <w:rPr>
          <w:vertAlign w:val="superscript"/>
        </w:rPr>
        <w:t xml:space="preserve"> </w:t>
      </w:r>
      <w:r w:rsidRPr="004D461E">
        <w:t xml:space="preserve">of </w:t>
      </w:r>
      <w:r>
        <w:t>GSTC;</w:t>
      </w:r>
    </w:p>
    <w:p w:rsidR="00BD112D" w:rsidRPr="004D461E" w:rsidRDefault="00BD112D" w:rsidP="00BD112D">
      <w:pPr>
        <w:pStyle w:val="BodyText3"/>
      </w:pPr>
      <w:r w:rsidRPr="004D461E">
        <w:t>The right to vote</w:t>
      </w:r>
      <w:r>
        <w:t xml:space="preserve"> for the Board of Directors.  E</w:t>
      </w:r>
      <w:r w:rsidRPr="004D461E">
        <w:t>ach membe</w:t>
      </w:r>
      <w:r>
        <w:t>r has the right to one vote.  V</w:t>
      </w:r>
      <w:r w:rsidRPr="004D461E">
        <w:t>oting member</w:t>
      </w:r>
      <w:r>
        <w:t>s</w:t>
      </w:r>
      <w:r w:rsidRPr="004D461E">
        <w:t xml:space="preserve"> must be in good standing and must have paid the annual d</w:t>
      </w:r>
      <w:r>
        <w:t>ues;</w:t>
      </w:r>
    </w:p>
    <w:p w:rsidR="00BD112D" w:rsidRPr="004D461E" w:rsidRDefault="00BD112D" w:rsidP="00BD112D">
      <w:pPr>
        <w:pStyle w:val="BodyText3"/>
      </w:pPr>
      <w:r w:rsidRPr="004D461E">
        <w:t xml:space="preserve">The right to </w:t>
      </w:r>
      <w:r>
        <w:t xml:space="preserve">request participation in a </w:t>
      </w:r>
      <w:r w:rsidRPr="004D461E">
        <w:t>working group if they have the appropriate qualifications</w:t>
      </w:r>
      <w:r>
        <w:t>;</w:t>
      </w:r>
    </w:p>
    <w:p w:rsidR="00BD112D" w:rsidRPr="004D461E" w:rsidRDefault="00BD112D" w:rsidP="00BD112D">
      <w:pPr>
        <w:pStyle w:val="BodyText3"/>
      </w:pPr>
      <w:r w:rsidRPr="004D461E">
        <w:t>Access to the member only section</w:t>
      </w:r>
      <w:r>
        <w:t xml:space="preserve"> of the website; and</w:t>
      </w:r>
    </w:p>
    <w:p w:rsidR="00BD112D" w:rsidRPr="001A3BF4" w:rsidRDefault="00BD112D" w:rsidP="00BD112D">
      <w:pPr>
        <w:pStyle w:val="BodyText3"/>
      </w:pPr>
      <w:r w:rsidRPr="004D461E">
        <w:rPr>
          <w:iCs/>
        </w:rPr>
        <w:t>Access to education</w:t>
      </w:r>
      <w:r w:rsidRPr="001A3BF4">
        <w:t xml:space="preserve"> and training tools </w:t>
      </w:r>
      <w:r>
        <w:t>at</w:t>
      </w:r>
      <w:r w:rsidRPr="001A3BF4">
        <w:t xml:space="preserve"> no cost or </w:t>
      </w:r>
      <w:r>
        <w:t xml:space="preserve">at a </w:t>
      </w:r>
      <w:r w:rsidRPr="001A3BF4">
        <w:t>reduced cost</w:t>
      </w:r>
      <w:r>
        <w:t>.</w:t>
      </w:r>
    </w:p>
    <w:p w:rsidR="00BD112D" w:rsidRPr="001A3BF4" w:rsidRDefault="00BD112D" w:rsidP="00BD112D">
      <w:pPr>
        <w:pStyle w:val="BylawsL2"/>
      </w:pPr>
      <w:bookmarkStart w:id="13" w:name="_Toc268763011"/>
      <w:r w:rsidRPr="001A3BF4">
        <w:rPr>
          <w:b/>
        </w:rPr>
        <w:t>Benefits of Members</w:t>
      </w:r>
      <w:r>
        <w:rPr>
          <w:b/>
        </w:rPr>
        <w:t xml:space="preserve">.  </w:t>
      </w:r>
      <w:r>
        <w:t>GSTC</w:t>
      </w:r>
      <w:r w:rsidRPr="001A3BF4">
        <w:t xml:space="preserve"> aims to provide its members with access to a broad set of services and opportunities that will help strengthen their services and practices towards offering a more sustainable product</w:t>
      </w:r>
      <w:r>
        <w:t xml:space="preserve">.  </w:t>
      </w:r>
      <w:r w:rsidRPr="001A3BF4">
        <w:t xml:space="preserve">Members will be able to contribute towards the creation and review of sustainable tourism standards, benefit from or contribute to the market access opportunities </w:t>
      </w:r>
      <w:r>
        <w:t>GSTC</w:t>
      </w:r>
      <w:r w:rsidRPr="001A3BF4">
        <w:t xml:space="preserve"> intends to build and attest that certification provides a measurable tool to gauge the move towards sustainable patterns of production and consumption.</w:t>
      </w:r>
      <w:bookmarkEnd w:id="13"/>
    </w:p>
    <w:p w:rsidR="00BD112D" w:rsidRPr="001A3BF4" w:rsidRDefault="00BD112D" w:rsidP="00BD112D">
      <w:pPr>
        <w:pStyle w:val="BodyText"/>
      </w:pPr>
      <w:r>
        <w:t>GSTC</w:t>
      </w:r>
      <w:r w:rsidRPr="001A3BF4">
        <w:t xml:space="preserve"> values and requires its members</w:t>
      </w:r>
      <w:r>
        <w:t>’</w:t>
      </w:r>
      <w:r w:rsidRPr="001A3BF4">
        <w:t xml:space="preserve"> input in shaping the work of </w:t>
      </w:r>
      <w:r>
        <w:t>GSTC</w:t>
      </w:r>
      <w:r w:rsidRPr="001A3BF4">
        <w:t xml:space="preserve"> and will provide them with the following benefits:</w:t>
      </w:r>
    </w:p>
    <w:p w:rsidR="00BD112D" w:rsidRPr="001A3BF4" w:rsidRDefault="00BD112D" w:rsidP="00BD112D">
      <w:pPr>
        <w:pStyle w:val="BylawsCont1"/>
      </w:pPr>
      <w:r w:rsidRPr="001A3BF4">
        <w:rPr>
          <w:b/>
        </w:rPr>
        <w:t xml:space="preserve">Empowerment through participation: </w:t>
      </w:r>
      <w:r>
        <w:rPr>
          <w:b/>
        </w:rPr>
        <w:t xml:space="preserve"> </w:t>
      </w:r>
      <w:r w:rsidRPr="001A3BF4">
        <w:t xml:space="preserve">Members will have the ability to be involved in key decisionmaking processes that will shape the work of the </w:t>
      </w:r>
      <w:r>
        <w:t>GSTC</w:t>
      </w:r>
      <w:r w:rsidRPr="001A3BF4">
        <w:t xml:space="preserve"> program and the sustainable tourism sector standards</w:t>
      </w:r>
      <w:r>
        <w:t xml:space="preserve">.  </w:t>
      </w:r>
      <w:r w:rsidRPr="001A3BF4">
        <w:t>Th</w:t>
      </w:r>
      <w:r>
        <w:t>e</w:t>
      </w:r>
      <w:r w:rsidRPr="001A3BF4">
        <w:t>s</w:t>
      </w:r>
      <w:r>
        <w:t>e</w:t>
      </w:r>
      <w:r w:rsidRPr="001A3BF4">
        <w:t xml:space="preserve"> include:</w:t>
      </w:r>
    </w:p>
    <w:p w:rsidR="00BD112D" w:rsidRPr="004D461E" w:rsidRDefault="00BD112D" w:rsidP="00BD112D">
      <w:pPr>
        <w:pStyle w:val="BodyText3"/>
        <w:numPr>
          <w:ilvl w:val="0"/>
          <w:numId w:val="26"/>
        </w:numPr>
      </w:pPr>
      <w:r w:rsidRPr="001A3BF4">
        <w:t xml:space="preserve">Participation in </w:t>
      </w:r>
      <w:r w:rsidRPr="004D461E">
        <w:t>public consultation for the development of international standards and key decisionmaking processes; and</w:t>
      </w:r>
    </w:p>
    <w:p w:rsidR="00BD112D" w:rsidRDefault="00BD112D" w:rsidP="00BD112D">
      <w:pPr>
        <w:pStyle w:val="BodyText3"/>
      </w:pPr>
      <w:r w:rsidRPr="004D461E">
        <w:rPr>
          <w:iCs/>
        </w:rPr>
        <w:t>Direct internal organizational</w:t>
      </w:r>
      <w:r w:rsidRPr="001A3BF4">
        <w:t xml:space="preserve"> access to Board members and senior officers.</w:t>
      </w:r>
    </w:p>
    <w:p w:rsidR="00BD112D" w:rsidRPr="001A3BF4" w:rsidRDefault="00BD112D" w:rsidP="00BD112D">
      <w:pPr>
        <w:pStyle w:val="BodyText3"/>
        <w:numPr>
          <w:ilvl w:val="0"/>
          <w:numId w:val="0"/>
        </w:numPr>
        <w:ind w:left="360"/>
      </w:pPr>
    </w:p>
    <w:p w:rsidR="00BD112D" w:rsidRPr="001A3BF4" w:rsidRDefault="00BD112D" w:rsidP="00BD112D">
      <w:pPr>
        <w:pStyle w:val="BylawsCont1"/>
      </w:pPr>
      <w:r w:rsidRPr="001A3BF4">
        <w:rPr>
          <w:b/>
        </w:rPr>
        <w:t>Fostering partnerships</w:t>
      </w:r>
      <w:r w:rsidRPr="001A3BF4">
        <w:t xml:space="preserve"> amongst a network of sustainable tourism professionals and stakeholders at the local, regional and national level</w:t>
      </w:r>
      <w:r>
        <w:t>, including</w:t>
      </w:r>
      <w:r w:rsidRPr="001A3BF4">
        <w:t xml:space="preserve">:  </w:t>
      </w:r>
    </w:p>
    <w:p w:rsidR="00BD112D" w:rsidRPr="004D461E" w:rsidRDefault="00BD112D" w:rsidP="00BD112D">
      <w:pPr>
        <w:pStyle w:val="BodyText3"/>
        <w:numPr>
          <w:ilvl w:val="0"/>
          <w:numId w:val="27"/>
        </w:numPr>
      </w:pPr>
      <w:r>
        <w:t>Quality Networking O</w:t>
      </w:r>
      <w:r w:rsidRPr="004D461E">
        <w:t>pportunities – Members will be able to attend customized council meetings that bring common stakeholders to the table (i.e</w:t>
      </w:r>
      <w:r>
        <w:t>., Tourism</w:t>
      </w:r>
      <w:r w:rsidRPr="004D461E">
        <w:t xml:space="preserve"> business, </w:t>
      </w:r>
      <w:r>
        <w:t>public authorities</w:t>
      </w:r>
      <w:r w:rsidRPr="004D461E">
        <w:t xml:space="preserve">, </w:t>
      </w:r>
      <w:r>
        <w:t>NGOs</w:t>
      </w:r>
      <w:r w:rsidRPr="004D461E">
        <w:t>, N</w:t>
      </w:r>
      <w:r>
        <w:t xml:space="preserve">ational </w:t>
      </w:r>
      <w:r w:rsidRPr="004D461E">
        <w:t>T</w:t>
      </w:r>
      <w:r>
        <w:t xml:space="preserve">ourism </w:t>
      </w:r>
      <w:r w:rsidRPr="004D461E">
        <w:t>O</w:t>
      </w:r>
      <w:r>
        <w:t>rganization</w:t>
      </w:r>
      <w:r w:rsidRPr="004D461E">
        <w:t>s</w:t>
      </w:r>
      <w:r>
        <w:t>,</w:t>
      </w:r>
      <w:r w:rsidRPr="004D461E">
        <w:t xml:space="preserve"> </w:t>
      </w:r>
      <w:r>
        <w:t>a</w:t>
      </w:r>
      <w:r w:rsidRPr="004D461E">
        <w:t>cademia</w:t>
      </w:r>
      <w:r>
        <w:t>,</w:t>
      </w:r>
      <w:r w:rsidRPr="004D461E">
        <w:t xml:space="preserve"> etc</w:t>
      </w:r>
      <w:r>
        <w:t>.</w:t>
      </w:r>
      <w:r w:rsidRPr="004D461E">
        <w:t xml:space="preserve">) to meet and exchange ideas on how their involvement in the </w:t>
      </w:r>
      <w:r>
        <w:t>GSTC</w:t>
      </w:r>
      <w:r w:rsidRPr="004D461E">
        <w:t xml:space="preserve"> has impacted their work and specific sector;</w:t>
      </w:r>
    </w:p>
    <w:p w:rsidR="00BD112D" w:rsidRPr="004D461E" w:rsidRDefault="00BD112D" w:rsidP="00BD112D">
      <w:pPr>
        <w:pStyle w:val="BodyText3"/>
      </w:pPr>
      <w:r>
        <w:t>E</w:t>
      </w:r>
      <w:r w:rsidRPr="004D461E">
        <w:t>xclusive access to a member online platform for exchange of informat</w:t>
      </w:r>
      <w:r>
        <w:t>ion and business opportunities;</w:t>
      </w:r>
    </w:p>
    <w:p w:rsidR="00BD112D" w:rsidRPr="004D461E" w:rsidRDefault="00BD112D" w:rsidP="00BD112D">
      <w:pPr>
        <w:pStyle w:val="BodyText3"/>
      </w:pPr>
      <w:r>
        <w:t>GSTC</w:t>
      </w:r>
      <w:r w:rsidRPr="004D461E">
        <w:t xml:space="preserve"> will work as a broker to increase the visibility of member organizations and their compliance with </w:t>
      </w:r>
      <w:r>
        <w:t>GSTC</w:t>
      </w:r>
      <w:r w:rsidRPr="004D461E">
        <w:t xml:space="preserve"> criteria and their contributions and services through raising market and</w:t>
      </w:r>
      <w:r>
        <w:t xml:space="preserve"> media awareness; and</w:t>
      </w:r>
    </w:p>
    <w:p w:rsidR="00BD112D" w:rsidRPr="001A3BF4" w:rsidRDefault="00BD112D" w:rsidP="00BD112D">
      <w:pPr>
        <w:pStyle w:val="BodyText3"/>
      </w:pPr>
      <w:r>
        <w:rPr>
          <w:iCs/>
        </w:rPr>
        <w:t>A</w:t>
      </w:r>
      <w:r w:rsidRPr="004D461E">
        <w:rPr>
          <w:iCs/>
        </w:rPr>
        <w:t>ccess</w:t>
      </w:r>
      <w:r w:rsidRPr="001A3BF4">
        <w:t xml:space="preserve"> to UN partners</w:t>
      </w:r>
      <w:r>
        <w:t>.</w:t>
      </w:r>
    </w:p>
    <w:p w:rsidR="00BD112D" w:rsidRPr="005E75B1" w:rsidRDefault="00BD112D" w:rsidP="00BD112D">
      <w:pPr>
        <w:pStyle w:val="BylawsCont2"/>
        <w:keepNext/>
      </w:pPr>
      <w:r w:rsidRPr="005E75B1">
        <w:t>Facilitating access to tools and educational resources:</w:t>
      </w:r>
      <w:r>
        <w:t xml:space="preserve"> </w:t>
      </w:r>
      <w:r w:rsidRPr="005E75B1">
        <w:t xml:space="preserve"> </w:t>
      </w:r>
      <w:r w:rsidRPr="005E04B7">
        <w:rPr>
          <w:b w:val="0"/>
        </w:rPr>
        <w:t xml:space="preserve">Members will have exclusive access to: </w:t>
      </w:r>
    </w:p>
    <w:p w:rsidR="00BD112D" w:rsidRPr="004D461E" w:rsidRDefault="00BD112D" w:rsidP="00BD112D">
      <w:pPr>
        <w:pStyle w:val="BodyText3"/>
        <w:numPr>
          <w:ilvl w:val="0"/>
          <w:numId w:val="28"/>
        </w:numPr>
      </w:pPr>
      <w:r w:rsidRPr="004D461E">
        <w:t xml:space="preserve">Procedures and tools for implementing or applying </w:t>
      </w:r>
      <w:r>
        <w:t>GSTC</w:t>
      </w:r>
      <w:r w:rsidRPr="004D461E">
        <w:t xml:space="preserve"> criteria;</w:t>
      </w:r>
    </w:p>
    <w:p w:rsidR="00BD112D" w:rsidRPr="004D461E" w:rsidRDefault="00BD112D" w:rsidP="00BD112D">
      <w:pPr>
        <w:pStyle w:val="BodyText3"/>
      </w:pPr>
      <w:r w:rsidRPr="004D461E">
        <w:t>An extensive digital library of information on sustainable tourism;</w:t>
      </w:r>
    </w:p>
    <w:p w:rsidR="00BD112D" w:rsidRPr="004D461E" w:rsidRDefault="00BD112D" w:rsidP="00BD112D">
      <w:pPr>
        <w:pStyle w:val="BodyText3"/>
      </w:pPr>
      <w:r w:rsidRPr="004D461E">
        <w:t xml:space="preserve">General educational material based on the </w:t>
      </w:r>
      <w:r>
        <w:t xml:space="preserve">GSTC </w:t>
      </w:r>
      <w:r w:rsidRPr="004D461E">
        <w:t xml:space="preserve">criteria to support tourism businesses seeking to become more sustainable, seeking to apply the </w:t>
      </w:r>
      <w:r>
        <w:t>GSTC</w:t>
      </w:r>
      <w:r w:rsidRPr="004D461E">
        <w:t xml:space="preserve"> criteria or looking for certification;</w:t>
      </w:r>
    </w:p>
    <w:p w:rsidR="00BD112D" w:rsidRPr="004D461E" w:rsidRDefault="00BD112D" w:rsidP="00BD112D">
      <w:pPr>
        <w:pStyle w:val="BodyText3"/>
      </w:pPr>
      <w:r w:rsidRPr="004D461E">
        <w:t xml:space="preserve">Educational material on accreditation to support certification programs </w:t>
      </w:r>
      <w:r w:rsidRPr="001A3BF4">
        <w:t xml:space="preserve">in the process of achieving accreditation from </w:t>
      </w:r>
      <w:r>
        <w:t>GSTC</w:t>
      </w:r>
      <w:r w:rsidRPr="001A3BF4">
        <w:t>;</w:t>
      </w:r>
    </w:p>
    <w:p w:rsidR="00BD112D" w:rsidRPr="004D461E" w:rsidRDefault="00BD112D" w:rsidP="00BD112D">
      <w:pPr>
        <w:pStyle w:val="BodyText3"/>
      </w:pPr>
      <w:r w:rsidRPr="004D461E">
        <w:t>Material for traveler education for customer interfacing staff to inform about sustainable option and practice;</w:t>
      </w:r>
      <w:r>
        <w:t xml:space="preserve"> and</w:t>
      </w:r>
    </w:p>
    <w:p w:rsidR="00BD112D" w:rsidRPr="001A3BF4" w:rsidRDefault="00BD112D" w:rsidP="00BD112D">
      <w:pPr>
        <w:pStyle w:val="BodyText3"/>
      </w:pPr>
      <w:r w:rsidRPr="004D461E">
        <w:t xml:space="preserve">Educational training activities made available through </w:t>
      </w:r>
      <w:r>
        <w:t>GSTC</w:t>
      </w:r>
      <w:r w:rsidRPr="004D461E">
        <w:t xml:space="preserve"> partner trainers to build the capacity</w:t>
      </w:r>
      <w:r w:rsidRPr="001A3BF4">
        <w:t xml:space="preserve"> of member organizations to improve their sustainability efforts.</w:t>
      </w:r>
    </w:p>
    <w:p w:rsidR="00BD112D" w:rsidRPr="007E1C94" w:rsidRDefault="00BD112D" w:rsidP="00BD112D">
      <w:pPr>
        <w:pStyle w:val="BodyText"/>
        <w:rPr>
          <w:b/>
        </w:rPr>
      </w:pPr>
      <w:r w:rsidRPr="007E1C94">
        <w:rPr>
          <w:b/>
        </w:rPr>
        <w:t>Foster</w:t>
      </w:r>
      <w:r>
        <w:rPr>
          <w:b/>
        </w:rPr>
        <w:t>ing</w:t>
      </w:r>
      <w:r w:rsidRPr="007E1C94">
        <w:rPr>
          <w:b/>
        </w:rPr>
        <w:t xml:space="preserve"> </w:t>
      </w:r>
      <w:r>
        <w:rPr>
          <w:b/>
        </w:rPr>
        <w:t>m</w:t>
      </w:r>
      <w:r w:rsidRPr="007E1C94">
        <w:rPr>
          <w:b/>
        </w:rPr>
        <w:t xml:space="preserve">arket </w:t>
      </w:r>
      <w:r>
        <w:rPr>
          <w:b/>
        </w:rPr>
        <w:t>a</w:t>
      </w:r>
      <w:r w:rsidRPr="007E1C94">
        <w:rPr>
          <w:b/>
        </w:rPr>
        <w:t>ccess opportunities:</w:t>
      </w:r>
      <w:r>
        <w:rPr>
          <w:b/>
        </w:rPr>
        <w:t xml:space="preserve"> </w:t>
      </w:r>
      <w:r w:rsidRPr="007E1C94">
        <w:rPr>
          <w:b/>
        </w:rPr>
        <w:t xml:space="preserve"> </w:t>
      </w:r>
      <w:r w:rsidRPr="005E04B7">
        <w:t>Members will be able to:</w:t>
      </w:r>
    </w:p>
    <w:p w:rsidR="00BD112D" w:rsidRPr="004D461E" w:rsidRDefault="00BD112D" w:rsidP="00BD112D">
      <w:pPr>
        <w:pStyle w:val="BodyText3"/>
        <w:numPr>
          <w:ilvl w:val="0"/>
          <w:numId w:val="29"/>
        </w:numPr>
      </w:pPr>
      <w:r w:rsidRPr="001A3BF4">
        <w:t xml:space="preserve">Have </w:t>
      </w:r>
      <w:r w:rsidRPr="004D461E">
        <w:t xml:space="preserve">their </w:t>
      </w:r>
      <w:r>
        <w:t>GSTC</w:t>
      </w:r>
      <w:r w:rsidRPr="004D461E">
        <w:t xml:space="preserve"> accredited and verified tourism product recognized through a </w:t>
      </w:r>
      <w:r>
        <w:t>GSTC</w:t>
      </w:r>
      <w:r w:rsidRPr="004D461E">
        <w:t xml:space="preserve"> solution that provides these products access to various distribution channels;</w:t>
      </w:r>
    </w:p>
    <w:p w:rsidR="00BD112D" w:rsidRDefault="00BD112D" w:rsidP="00BD112D">
      <w:pPr>
        <w:pStyle w:val="BodyText3"/>
      </w:pPr>
      <w:r w:rsidRPr="004D461E">
        <w:t>Have access to assessment and measurement opportunities for small businesses that may not have the resources to seek certification</w:t>
      </w:r>
      <w:r>
        <w:t xml:space="preserve">;  </w:t>
      </w:r>
    </w:p>
    <w:p w:rsidR="00BD112D" w:rsidRPr="004D461E" w:rsidRDefault="00BD112D" w:rsidP="00BD112D">
      <w:pPr>
        <w:pStyle w:val="BodyText3"/>
      </w:pPr>
      <w:r w:rsidRPr="004D461E">
        <w:t>Establish relationships with distributing companies, travel agencies, tourism boards, associations and other</w:t>
      </w:r>
      <w:r>
        <w:t>s</w:t>
      </w:r>
      <w:r w:rsidRPr="004D461E">
        <w:t xml:space="preserve"> to actively promote </w:t>
      </w:r>
      <w:r>
        <w:t>GSTC-</w:t>
      </w:r>
      <w:r w:rsidRPr="004D461E">
        <w:t>accredited product</w:t>
      </w:r>
      <w:r>
        <w:t>s</w:t>
      </w:r>
      <w:r w:rsidRPr="004D461E">
        <w:t>;</w:t>
      </w:r>
      <w:r>
        <w:t xml:space="preserve"> and</w:t>
      </w:r>
    </w:p>
    <w:p w:rsidR="00BD112D" w:rsidRPr="004D461E" w:rsidRDefault="00BD112D" w:rsidP="00BD112D">
      <w:pPr>
        <w:pStyle w:val="BodyText3"/>
      </w:pPr>
      <w:r w:rsidRPr="004D461E">
        <w:t xml:space="preserve">Gain visibility by promoting their organizational logo on the </w:t>
      </w:r>
      <w:r>
        <w:t>GSTC website.</w:t>
      </w:r>
    </w:p>
    <w:p w:rsidR="00BD112D" w:rsidRPr="001A3BF4" w:rsidRDefault="00BD112D" w:rsidP="00BD112D">
      <w:pPr>
        <w:pStyle w:val="BylawsL2"/>
      </w:pPr>
      <w:bookmarkStart w:id="14" w:name="_Toc268763012"/>
      <w:r w:rsidRPr="001A3BF4">
        <w:rPr>
          <w:b/>
        </w:rPr>
        <w:t>News and Information</w:t>
      </w:r>
      <w:r>
        <w:rPr>
          <w:b/>
        </w:rPr>
        <w:t xml:space="preserve">.  </w:t>
      </w:r>
      <w:r>
        <w:t>GSTC</w:t>
      </w:r>
      <w:r w:rsidRPr="001A3BF4">
        <w:t xml:space="preserve"> will showcase sustainable tourism best practices that adhere to the </w:t>
      </w:r>
      <w:r>
        <w:t>GSTC</w:t>
      </w:r>
      <w:r w:rsidRPr="001A3BF4">
        <w:t xml:space="preserve"> </w:t>
      </w:r>
      <w:r>
        <w:t>criteria</w:t>
      </w:r>
      <w:r>
        <w:rPr>
          <w:b/>
        </w:rPr>
        <w:t xml:space="preserve"> </w:t>
      </w:r>
      <w:r w:rsidRPr="001A3BF4">
        <w:t>and will provide up</w:t>
      </w:r>
      <w:r>
        <w:t>-</w:t>
      </w:r>
      <w:r w:rsidRPr="001A3BF4">
        <w:t>to</w:t>
      </w:r>
      <w:r>
        <w:t>-</w:t>
      </w:r>
      <w:r w:rsidRPr="001A3BF4">
        <w:t>date news and information</w:t>
      </w:r>
      <w:r>
        <w:t xml:space="preserve">.  </w:t>
      </w:r>
      <w:r w:rsidRPr="001A3BF4">
        <w:t xml:space="preserve">The </w:t>
      </w:r>
      <w:r>
        <w:t>GSTC</w:t>
      </w:r>
      <w:r w:rsidRPr="001A3BF4">
        <w:t xml:space="preserve"> online web platform will give access to a membership area with newsfeeds, social networking and domestic and international reach to </w:t>
      </w:r>
      <w:r>
        <w:t>GSTC</w:t>
      </w:r>
      <w:r w:rsidRPr="001A3BF4">
        <w:t xml:space="preserve"> members.</w:t>
      </w:r>
      <w:bookmarkEnd w:id="14"/>
    </w:p>
    <w:p w:rsidR="00BD112D" w:rsidRPr="001A3BF4" w:rsidRDefault="00BD112D" w:rsidP="00BD112D">
      <w:pPr>
        <w:pStyle w:val="BylawsL2"/>
      </w:pPr>
      <w:bookmarkStart w:id="15" w:name="_Toc268763013"/>
      <w:r w:rsidRPr="001A3BF4">
        <w:rPr>
          <w:b/>
        </w:rPr>
        <w:t>Membership Dues</w:t>
      </w:r>
      <w:r>
        <w:rPr>
          <w:b/>
        </w:rPr>
        <w:t xml:space="preserve">.  </w:t>
      </w:r>
      <w:r w:rsidRPr="001A3BF4">
        <w:t>Members</w:t>
      </w:r>
      <w:r>
        <w:t xml:space="preserve"> shall be charged annual dues.  </w:t>
      </w:r>
      <w:r w:rsidRPr="001A3BF4">
        <w:t xml:space="preserve">The dues should cover the costs of servicing the </w:t>
      </w:r>
      <w:r>
        <w:t>GSTC</w:t>
      </w:r>
      <w:r w:rsidRPr="001A3BF4">
        <w:t xml:space="preserve"> membership without discriminating against organizations with limited income</w:t>
      </w:r>
      <w:r>
        <w:t xml:space="preserve">.  </w:t>
      </w:r>
      <w:r w:rsidRPr="001A3BF4">
        <w:t>The Board shall periodically review, update and publish the schedule of membership dues</w:t>
      </w:r>
      <w:r>
        <w:t xml:space="preserve">.  </w:t>
      </w:r>
      <w:r w:rsidRPr="00621FD8">
        <w:rPr>
          <w:highlight w:val="cyan"/>
        </w:rPr>
        <w:t>Dues should be paid the first month of the year.</w:t>
      </w:r>
      <w:r>
        <w:t xml:space="preserve">  </w:t>
      </w:r>
      <w:r w:rsidRPr="00B574AD">
        <w:rPr>
          <w:highlight w:val="cyan"/>
        </w:rPr>
        <w:t>When a new member joins, it will cover the totality of the fee of the year it is joining.</w:t>
      </w:r>
      <w:bookmarkEnd w:id="15"/>
      <w:r>
        <w:t xml:space="preserve">  Intergovernmental organizations will not pay dues.</w:t>
      </w:r>
    </w:p>
    <w:p w:rsidR="00BD112D" w:rsidRPr="001A3BF4" w:rsidRDefault="00BD112D" w:rsidP="00BD112D">
      <w:pPr>
        <w:pStyle w:val="BylawsL2"/>
      </w:pPr>
      <w:bookmarkStart w:id="16" w:name="_Toc268763014"/>
      <w:r w:rsidRPr="001A3BF4">
        <w:rPr>
          <w:b/>
        </w:rPr>
        <w:t>Resignation</w:t>
      </w:r>
      <w:r>
        <w:rPr>
          <w:b/>
        </w:rPr>
        <w:t xml:space="preserve">.  </w:t>
      </w:r>
      <w:r w:rsidRPr="001A3BF4">
        <w:t xml:space="preserve">Any member may resign by filing a written resignation with </w:t>
      </w:r>
      <w:r>
        <w:t>GSTC</w:t>
      </w:r>
      <w:r w:rsidRPr="001A3BF4">
        <w:t>; however, resignation does not relieve a member from liability for dues accrued and unpaid as of the date of the resignation.</w:t>
      </w:r>
      <w:bookmarkEnd w:id="16"/>
    </w:p>
    <w:p w:rsidR="00BD112D" w:rsidRPr="001A3BF4" w:rsidRDefault="00BD112D" w:rsidP="00BD112D">
      <w:pPr>
        <w:pStyle w:val="BylawsL2"/>
      </w:pPr>
      <w:bookmarkStart w:id="17" w:name="_Toc268763015"/>
      <w:r w:rsidRPr="001A3BF4">
        <w:rPr>
          <w:b/>
        </w:rPr>
        <w:t>Destitution of Members</w:t>
      </w:r>
      <w:r>
        <w:rPr>
          <w:b/>
        </w:rPr>
        <w:t xml:space="preserve">.  </w:t>
      </w:r>
      <w:r w:rsidRPr="001A3BF4">
        <w:t>If a member enga</w:t>
      </w:r>
      <w:r w:rsidRPr="00A5534D">
        <w:t>g</w:t>
      </w:r>
      <w:r w:rsidRPr="001A3BF4">
        <w:t xml:space="preserve">es in activities contrary to the interests of </w:t>
      </w:r>
      <w:r>
        <w:t>GSTC</w:t>
      </w:r>
      <w:r w:rsidRPr="001A3BF4">
        <w:t xml:space="preserve"> or no longer meets the membership criteria, a destitution process may be initiated by the Board or by recommendation of an individual member (supported by </w:t>
      </w:r>
      <w:r>
        <w:t xml:space="preserve">a </w:t>
      </w:r>
      <w:r w:rsidRPr="001A3BF4">
        <w:t xml:space="preserve">minimum </w:t>
      </w:r>
      <w:r>
        <w:t xml:space="preserve">of </w:t>
      </w:r>
      <w:r w:rsidRPr="001A3BF4">
        <w:t>two other members)</w:t>
      </w:r>
      <w:r>
        <w:t>.</w:t>
      </w:r>
      <w:bookmarkEnd w:id="17"/>
    </w:p>
    <w:p w:rsidR="00BD112D" w:rsidRPr="001A3BF4" w:rsidRDefault="00BD112D" w:rsidP="00BD112D">
      <w:pPr>
        <w:pStyle w:val="BylawsCont1"/>
      </w:pPr>
      <w:r w:rsidRPr="001A3BF4">
        <w:t>Any proposed destitution or suspension of a member must be presented to the Board in writing accompanied by a justification</w:t>
      </w:r>
      <w:r>
        <w:t xml:space="preserve">.  </w:t>
      </w:r>
      <w:r w:rsidRPr="001A3BF4">
        <w:t>The Board will consider the matter and if the complaint is substantial it shall request the member to present within four months a written explanation of the reasons why, in its opinion, suspension or destitution is not justified</w:t>
      </w:r>
      <w:r>
        <w:t xml:space="preserve">.  </w:t>
      </w:r>
      <w:r w:rsidRPr="001A3BF4">
        <w:t>After examining the arguments presented by the member, or in the absence of such arguments, the Board shall inform the member whether it proposes to invite the Membership Council to vote on the suspension or destitution of the member</w:t>
      </w:r>
      <w:r>
        <w:t xml:space="preserve">.  </w:t>
      </w:r>
      <w:r w:rsidRPr="001A3BF4">
        <w:t xml:space="preserve">If within two months of the notification of this proposal the member does not inform the Executive Director in writing of its opposition, the member </w:t>
      </w:r>
      <w:r>
        <w:t>will be</w:t>
      </w:r>
      <w:r w:rsidRPr="001A3BF4">
        <w:t xml:space="preserve"> considered to have withdrawn from the membership of </w:t>
      </w:r>
      <w:r>
        <w:t xml:space="preserve">GSTC.  </w:t>
      </w:r>
      <w:r w:rsidRPr="001A3BF4">
        <w:t xml:space="preserve">If the member does oppose the proposal, the Board shall submit the proposal together with the arguments of the member to a postal ballot of the </w:t>
      </w:r>
      <w:r>
        <w:t>Membership Council</w:t>
      </w:r>
      <w:r w:rsidRPr="001A3BF4">
        <w:t xml:space="preserve"> which will be final</w:t>
      </w:r>
      <w:r>
        <w:t xml:space="preserve">.  </w:t>
      </w:r>
    </w:p>
    <w:p w:rsidR="00BD112D" w:rsidRDefault="00BD112D" w:rsidP="00BD112D">
      <w:pPr>
        <w:pStyle w:val="BylawsL2"/>
      </w:pPr>
      <w:bookmarkStart w:id="18" w:name="_Toc268763016"/>
      <w:r>
        <w:rPr>
          <w:b/>
        </w:rPr>
        <w:t xml:space="preserve">Withdrawal, </w:t>
      </w:r>
      <w:r w:rsidRPr="001A3BF4">
        <w:rPr>
          <w:b/>
        </w:rPr>
        <w:t>Reinstitution</w:t>
      </w:r>
      <w:r>
        <w:rPr>
          <w:b/>
        </w:rPr>
        <w:t xml:space="preserve"> and Challenging Membership.  </w:t>
      </w:r>
      <w:r w:rsidRPr="001A3BF4">
        <w:t>The rights of a member</w:t>
      </w:r>
      <w:r>
        <w:t xml:space="preserve"> </w:t>
      </w:r>
      <w:r w:rsidRPr="001A3BF4">
        <w:t>shall be automatically suspended when the dues of that member are nine months in arrears</w:t>
      </w:r>
      <w:r>
        <w:t xml:space="preserve">.  </w:t>
      </w:r>
      <w:r w:rsidRPr="001A3BF4">
        <w:t xml:space="preserve">If the dues are one year in arrears, the member is considered to have withdrawn from </w:t>
      </w:r>
      <w:r>
        <w:t xml:space="preserve">GSTC.  </w:t>
      </w:r>
      <w:r w:rsidRPr="001A3BF4">
        <w:t xml:space="preserve">If a former member </w:t>
      </w:r>
      <w:r>
        <w:t>who</w:t>
      </w:r>
      <w:r w:rsidRPr="001A3BF4">
        <w:t xml:space="preserve"> is considered to have withdrawn from membership seeks readmission to membership, all dues outstanding at the time of withdrawal must be paid first</w:t>
      </w:r>
      <w:r>
        <w:t xml:space="preserve">.  </w:t>
      </w:r>
      <w:r w:rsidRPr="001A3BF4">
        <w:t>After this has been done, the member may be readmitted at the discretion of the Board without having to complete application procedures for new members.</w:t>
      </w:r>
      <w:bookmarkEnd w:id="18"/>
    </w:p>
    <w:p w:rsidR="00BD112D" w:rsidRPr="001A3BF4" w:rsidRDefault="00BD112D" w:rsidP="00BD112D">
      <w:pPr>
        <w:pStyle w:val="BylawsL2"/>
        <w:numPr>
          <w:ilvl w:val="0"/>
          <w:numId w:val="0"/>
        </w:numPr>
        <w:rPr>
          <w:b/>
        </w:rPr>
      </w:pPr>
      <w:bookmarkStart w:id="19" w:name="_Toc268763008"/>
      <w:r w:rsidRPr="001A3BF4">
        <w:t xml:space="preserve">The Board will allow the opportunity for existing members to </w:t>
      </w:r>
      <w:r>
        <w:t xml:space="preserve">challenge the membership of fellow members on grounds of their noncompliance with GSTC’s By-Laws and Operational Manual.  </w:t>
      </w:r>
      <w:r w:rsidRPr="001A3BF4">
        <w:t xml:space="preserve">Challenges must be supported by written documentation and endorsed by at least two </w:t>
      </w:r>
      <w:r>
        <w:t>GSTC</w:t>
      </w:r>
      <w:r w:rsidRPr="001A3BF4">
        <w:t xml:space="preserve"> members</w:t>
      </w:r>
      <w:r>
        <w:t xml:space="preserve">.  </w:t>
      </w:r>
      <w:r w:rsidRPr="001A3BF4">
        <w:t xml:space="preserve">In the </w:t>
      </w:r>
      <w:r w:rsidRPr="004D2187">
        <w:t xml:space="preserve">case of a challenge the final decision will be taken by a vote of the Membership Council.  </w:t>
      </w:r>
      <w:bookmarkEnd w:id="19"/>
      <w:r w:rsidRPr="004D2187">
        <w:t xml:space="preserve">The Membership Council will be presented with the challenge </w:t>
      </w:r>
      <w:r>
        <w:t xml:space="preserve">and supporting documentation </w:t>
      </w:r>
      <w:r w:rsidRPr="004D2187">
        <w:t xml:space="preserve">and through an online voting procedure will decide.  </w:t>
      </w:r>
      <w:r>
        <w:t>Abstention</w:t>
      </w:r>
      <w:r w:rsidRPr="004D2187">
        <w:t xml:space="preserve"> will be considered in favor of the applicant.</w:t>
      </w:r>
    </w:p>
    <w:p w:rsidR="00BD112D" w:rsidRPr="000A21F1" w:rsidRDefault="00BD112D" w:rsidP="00BD112D">
      <w:pPr>
        <w:pStyle w:val="BodyText"/>
      </w:pPr>
    </w:p>
    <w:p w:rsidR="00BD112D" w:rsidRPr="005164B0" w:rsidRDefault="00BD112D" w:rsidP="00BD112D">
      <w:pPr>
        <w:pStyle w:val="BylawsL1"/>
      </w:pPr>
      <w:bookmarkStart w:id="20" w:name="_Toc268763017"/>
      <w:r>
        <w:br/>
      </w:r>
      <w:r w:rsidRPr="001A3BF4">
        <w:t>MEMBERSHIP COUNCIL</w:t>
      </w:r>
      <w:bookmarkEnd w:id="20"/>
    </w:p>
    <w:p w:rsidR="00BD112D" w:rsidRPr="001A3BF4" w:rsidRDefault="00BD112D" w:rsidP="00BD112D">
      <w:pPr>
        <w:pStyle w:val="BylawsL2"/>
      </w:pPr>
      <w:bookmarkStart w:id="21" w:name="_Toc268763018"/>
      <w:r w:rsidRPr="001A3BF4">
        <w:rPr>
          <w:b/>
        </w:rPr>
        <w:t>Composition</w:t>
      </w:r>
      <w:r>
        <w:rPr>
          <w:b/>
        </w:rPr>
        <w:t xml:space="preserve">.  </w:t>
      </w:r>
      <w:r>
        <w:t>GSTC</w:t>
      </w:r>
      <w:r w:rsidRPr="001A3BF4">
        <w:t xml:space="preserve"> shall be constituted as a </w:t>
      </w:r>
      <w:r>
        <w:t>non</w:t>
      </w:r>
      <w:r w:rsidRPr="001A3BF4">
        <w:t>profit organization</w:t>
      </w:r>
      <w:r>
        <w:t xml:space="preserve">.  </w:t>
      </w:r>
      <w:r w:rsidRPr="001A3BF4">
        <w:t xml:space="preserve">Its </w:t>
      </w:r>
      <w:r>
        <w:t>M</w:t>
      </w:r>
      <w:r w:rsidRPr="001A3BF4">
        <w:t xml:space="preserve">embership </w:t>
      </w:r>
      <w:r>
        <w:t>C</w:t>
      </w:r>
      <w:r w:rsidRPr="001A3BF4">
        <w:t xml:space="preserve">ouncil </w:t>
      </w:r>
      <w:r>
        <w:t xml:space="preserve">shall be </w:t>
      </w:r>
      <w:r w:rsidRPr="001A3BF4">
        <w:t>composed of individual members or duly designated delegates of member organizations.</w:t>
      </w:r>
      <w:bookmarkEnd w:id="21"/>
    </w:p>
    <w:p w:rsidR="00BD112D" w:rsidRPr="001A3BF4" w:rsidRDefault="00BD112D" w:rsidP="00BD112D">
      <w:pPr>
        <w:pStyle w:val="BylawsL2"/>
      </w:pPr>
      <w:bookmarkStart w:id="22" w:name="_Toc268763019"/>
      <w:r w:rsidRPr="001A3BF4">
        <w:rPr>
          <w:b/>
        </w:rPr>
        <w:t>Responsibilities</w:t>
      </w:r>
      <w:r>
        <w:rPr>
          <w:b/>
        </w:rPr>
        <w:t xml:space="preserve">.  </w:t>
      </w:r>
      <w:r>
        <w:t xml:space="preserve">The Membership Council will serve as a consultative body.  </w:t>
      </w:r>
      <w:r w:rsidRPr="001A3BF4">
        <w:t xml:space="preserve">The </w:t>
      </w:r>
      <w:r>
        <w:t>M</w:t>
      </w:r>
      <w:r w:rsidRPr="001A3BF4">
        <w:t xml:space="preserve">embership </w:t>
      </w:r>
      <w:r>
        <w:t xml:space="preserve">Council’s decisionmaking responsibilities will normally be restricted </w:t>
      </w:r>
      <w:r w:rsidRPr="001A3BF4">
        <w:t xml:space="preserve">to </w:t>
      </w:r>
      <w:r>
        <w:t xml:space="preserve">electing members of the Board.  </w:t>
      </w:r>
      <w:bookmarkEnd w:id="22"/>
    </w:p>
    <w:p w:rsidR="00BD112D" w:rsidRPr="001A3BF4" w:rsidRDefault="00BD112D" w:rsidP="00BD112D">
      <w:pPr>
        <w:pStyle w:val="BylawsL2"/>
      </w:pPr>
      <w:bookmarkStart w:id="23" w:name="_Toc268763020"/>
      <w:r w:rsidRPr="001A3BF4">
        <w:rPr>
          <w:b/>
        </w:rPr>
        <w:t>Membership Council Meetings</w:t>
      </w:r>
      <w:r>
        <w:rPr>
          <w:b/>
        </w:rPr>
        <w:t xml:space="preserve">.  </w:t>
      </w:r>
      <w:r w:rsidRPr="001A3BF4">
        <w:t xml:space="preserve">Members will hold: </w:t>
      </w:r>
      <w:bookmarkEnd w:id="23"/>
    </w:p>
    <w:p w:rsidR="00BD112D" w:rsidRPr="004D461E" w:rsidRDefault="00BD112D" w:rsidP="00BD112D">
      <w:pPr>
        <w:pStyle w:val="BodyText3"/>
        <w:numPr>
          <w:ilvl w:val="0"/>
          <w:numId w:val="30"/>
        </w:numPr>
        <w:rPr>
          <w:iCs/>
        </w:rPr>
      </w:pPr>
      <w:r>
        <w:rPr>
          <w:u w:val="single"/>
        </w:rPr>
        <w:t xml:space="preserve">Annual </w:t>
      </w:r>
      <w:r w:rsidRPr="001A3BF4">
        <w:rPr>
          <w:u w:val="single"/>
        </w:rPr>
        <w:t xml:space="preserve">Ordinary </w:t>
      </w:r>
      <w:r>
        <w:rPr>
          <w:u w:val="single"/>
        </w:rPr>
        <w:t>Meeting</w:t>
      </w:r>
      <w:r w:rsidRPr="001A3BF4">
        <w:t xml:space="preserve">: </w:t>
      </w:r>
      <w:r>
        <w:t xml:space="preserve"> </w:t>
      </w:r>
      <w:r w:rsidRPr="001A3BF4">
        <w:t>The Corporation shall hold an annual meeting at a time and place determined by the Board of Directors</w:t>
      </w:r>
      <w:r>
        <w:t xml:space="preserve">.  </w:t>
      </w:r>
      <w:r w:rsidRPr="001A3BF4">
        <w:t xml:space="preserve">The time shall be set at least </w:t>
      </w:r>
      <w:r>
        <w:t>six</w:t>
      </w:r>
      <w:r w:rsidRPr="001A3BF4">
        <w:t xml:space="preserve"> months in advance</w:t>
      </w:r>
      <w:r>
        <w:t xml:space="preserve">.  </w:t>
      </w:r>
      <w:r w:rsidRPr="001A3BF4">
        <w:t>The Annual Ordinary Meeting</w:t>
      </w:r>
      <w:r>
        <w:rPr>
          <w:b/>
        </w:rPr>
        <w:t xml:space="preserve"> </w:t>
      </w:r>
      <w:r w:rsidRPr="001A3BF4">
        <w:t xml:space="preserve">shall consider and approve all matters which are required by law to be dealt with at such a </w:t>
      </w:r>
      <w:r w:rsidRPr="004D461E">
        <w:rPr>
          <w:iCs/>
        </w:rPr>
        <w:t>meeting</w:t>
      </w:r>
      <w:r>
        <w:rPr>
          <w:iCs/>
        </w:rPr>
        <w:t xml:space="preserve">.  </w:t>
      </w:r>
      <w:r w:rsidRPr="004D461E">
        <w:rPr>
          <w:iCs/>
        </w:rPr>
        <w:t xml:space="preserve">For other business to be properly brought before an </w:t>
      </w:r>
      <w:r>
        <w:rPr>
          <w:iCs/>
        </w:rPr>
        <w:t>Annual Ordinary Meeting</w:t>
      </w:r>
      <w:r w:rsidRPr="004D461E">
        <w:rPr>
          <w:iCs/>
        </w:rPr>
        <w:t xml:space="preserve">, the </w:t>
      </w:r>
      <w:r>
        <w:rPr>
          <w:iCs/>
        </w:rPr>
        <w:t>m</w:t>
      </w:r>
      <w:r w:rsidRPr="004D461E">
        <w:rPr>
          <w:iCs/>
        </w:rPr>
        <w:t>ember must have given timely notice thereof to the Executive Director or the Board</w:t>
      </w:r>
      <w:r>
        <w:rPr>
          <w:iCs/>
        </w:rPr>
        <w:t>.</w:t>
      </w:r>
    </w:p>
    <w:p w:rsidR="00BD112D" w:rsidRPr="004D461E" w:rsidRDefault="00BD112D" w:rsidP="00BD112D">
      <w:pPr>
        <w:pStyle w:val="BodyText3"/>
      </w:pPr>
      <w:r w:rsidRPr="007E1C94">
        <w:rPr>
          <w:u w:val="single"/>
        </w:rPr>
        <w:t>Special Meetings</w:t>
      </w:r>
      <w:r w:rsidRPr="004D461E">
        <w:t>:  Special meetings of the members may be cal</w:t>
      </w:r>
      <w:r>
        <w:t xml:space="preserve">led by the Board of Directors.  </w:t>
      </w:r>
      <w:r w:rsidRPr="004D461E">
        <w:t>Special meetings mus</w:t>
      </w:r>
      <w:r>
        <w:t>t be called if requested by one-</w:t>
      </w:r>
      <w:r w:rsidRPr="004D461E">
        <w:t>third of the voting members</w:t>
      </w:r>
      <w:r>
        <w:t xml:space="preserve">.  </w:t>
      </w:r>
      <w:r w:rsidRPr="004D461E">
        <w:t>The Board shall designate the time and place of a special meeting</w:t>
      </w:r>
      <w:r>
        <w:t>.</w:t>
      </w:r>
    </w:p>
    <w:p w:rsidR="00BD112D" w:rsidRPr="004D461E" w:rsidRDefault="00BD112D" w:rsidP="00BD112D">
      <w:pPr>
        <w:pStyle w:val="BodyText3"/>
      </w:pPr>
      <w:r w:rsidRPr="007E1C94">
        <w:rPr>
          <w:u w:val="single"/>
        </w:rPr>
        <w:t>Notice</w:t>
      </w:r>
      <w:r w:rsidRPr="004D461E">
        <w:t xml:space="preserve">:  Notice shall be given at least </w:t>
      </w:r>
      <w:r>
        <w:t>three</w:t>
      </w:r>
      <w:r w:rsidRPr="004D461E">
        <w:t xml:space="preserve"> months before an annual meeting and 15 days</w:t>
      </w:r>
      <w:r>
        <w:t xml:space="preserve"> before</w:t>
      </w:r>
      <w:r w:rsidRPr="004D461E">
        <w:t xml:space="preserve"> a special meeting</w:t>
      </w:r>
      <w:r>
        <w:t xml:space="preserve">.  </w:t>
      </w:r>
      <w:r w:rsidRPr="004D461E">
        <w:t xml:space="preserve">Notice may be given on the </w:t>
      </w:r>
      <w:r>
        <w:t>GSTC</w:t>
      </w:r>
      <w:r w:rsidRPr="001A3BF4">
        <w:t xml:space="preserve"> </w:t>
      </w:r>
      <w:r w:rsidRPr="004D461E">
        <w:t xml:space="preserve">member only web section or </w:t>
      </w:r>
      <w:r>
        <w:t>GSTC</w:t>
      </w:r>
      <w:r w:rsidRPr="001A3BF4">
        <w:t xml:space="preserve"> </w:t>
      </w:r>
      <w:r w:rsidRPr="004D461E">
        <w:t>publication</w:t>
      </w:r>
      <w:r>
        <w:t xml:space="preserve">.  </w:t>
      </w:r>
      <w:r w:rsidRPr="004D461E">
        <w:t xml:space="preserve">To be timely, a </w:t>
      </w:r>
      <w:r>
        <w:t>m</w:t>
      </w:r>
      <w:r w:rsidRPr="004D461E">
        <w:t xml:space="preserve">ember’s notice must be received at the Corporation’s principal executive office not less than 14 days prior to the date of the </w:t>
      </w:r>
      <w:r>
        <w:t xml:space="preserve">Annual Ordinary Meeting.  </w:t>
      </w:r>
      <w:r w:rsidRPr="004D461E">
        <w:t xml:space="preserve">A </w:t>
      </w:r>
      <w:r>
        <w:t>m</w:t>
      </w:r>
      <w:r w:rsidRPr="004D461E">
        <w:t xml:space="preserve">ember’s notice to the Executive Director shall set forth: (i) a brief description of the business such member desires to be brought before the Annual General Meeting and the reasons for conducting such business at the Annual General Meeting; and (ii) the name and record address of the </w:t>
      </w:r>
      <w:r>
        <w:t>m</w:t>
      </w:r>
      <w:r w:rsidRPr="004D461E">
        <w:t>ember proposing such business</w:t>
      </w:r>
      <w:r>
        <w:t xml:space="preserve">.  </w:t>
      </w:r>
      <w:r w:rsidRPr="004D461E">
        <w:t xml:space="preserve">Notwithstanding anything in these </w:t>
      </w:r>
      <w:r>
        <w:t>B</w:t>
      </w:r>
      <w:r w:rsidRPr="004D461E">
        <w:t>y</w:t>
      </w:r>
      <w:r>
        <w:t>-L</w:t>
      </w:r>
      <w:r w:rsidRPr="004D461E">
        <w:t xml:space="preserve">aws to the contrary, no matter or other business brought to the attention of the Corporation by a </w:t>
      </w:r>
      <w:r>
        <w:t>m</w:t>
      </w:r>
      <w:r w:rsidRPr="004D461E">
        <w:t>ember shall be conducted at the Annual General Meeting</w:t>
      </w:r>
      <w:r>
        <w:t>.</w:t>
      </w:r>
    </w:p>
    <w:p w:rsidR="00BD112D" w:rsidRPr="001A3BF4" w:rsidRDefault="00BD112D" w:rsidP="00BD112D">
      <w:pPr>
        <w:pStyle w:val="BodyText3"/>
        <w:rPr>
          <w:u w:val="single"/>
        </w:rPr>
      </w:pPr>
      <w:r w:rsidRPr="007E1C94">
        <w:rPr>
          <w:iCs/>
          <w:u w:val="single"/>
        </w:rPr>
        <w:t>Quorum</w:t>
      </w:r>
      <w:r w:rsidRPr="004D461E">
        <w:rPr>
          <w:iCs/>
        </w:rPr>
        <w:t xml:space="preserve">: </w:t>
      </w:r>
      <w:r>
        <w:rPr>
          <w:iCs/>
        </w:rPr>
        <w:t xml:space="preserve"> </w:t>
      </w:r>
      <w:r w:rsidRPr="004D461E">
        <w:rPr>
          <w:iCs/>
        </w:rPr>
        <w:t>The quorum for an annual or</w:t>
      </w:r>
      <w:r w:rsidRPr="001A3BF4">
        <w:t xml:space="preserve"> special meeting or minimum percentage of participation for a</w:t>
      </w:r>
      <w:r>
        <w:t xml:space="preserve"> mail/e-mail ballot shall be one-</w:t>
      </w:r>
      <w:r w:rsidRPr="001A3BF4">
        <w:t>third of the members entitled to vote</w:t>
      </w:r>
      <w:r>
        <w:t>.</w:t>
      </w:r>
    </w:p>
    <w:p w:rsidR="00BD112D" w:rsidRPr="001A3BF4" w:rsidRDefault="00BD112D" w:rsidP="00BD112D">
      <w:pPr>
        <w:pStyle w:val="BylawsL2"/>
      </w:pPr>
      <w:bookmarkStart w:id="24" w:name="_Toc268763022"/>
      <w:r w:rsidRPr="001A3BF4">
        <w:rPr>
          <w:b/>
        </w:rPr>
        <w:t>Leadership</w:t>
      </w:r>
      <w:r>
        <w:rPr>
          <w:b/>
        </w:rPr>
        <w:t xml:space="preserve">.  </w:t>
      </w:r>
      <w:r w:rsidRPr="001A3BF4">
        <w:t xml:space="preserve">The </w:t>
      </w:r>
      <w:r>
        <w:t>M</w:t>
      </w:r>
      <w:r w:rsidRPr="001A3BF4">
        <w:t xml:space="preserve">embership </w:t>
      </w:r>
      <w:r>
        <w:t>C</w:t>
      </w:r>
      <w:r w:rsidRPr="001A3BF4">
        <w:t>ouncil meetings will be chaired by the Chairperson</w:t>
      </w:r>
      <w:r>
        <w:t xml:space="preserve"> </w:t>
      </w:r>
      <w:r w:rsidRPr="001A3BF4">
        <w:t xml:space="preserve">of the </w:t>
      </w:r>
      <w:r>
        <w:t>GSTC</w:t>
      </w:r>
      <w:r w:rsidRPr="001A3BF4">
        <w:t xml:space="preserve"> Board</w:t>
      </w:r>
      <w:r>
        <w:t xml:space="preserve">.  </w:t>
      </w:r>
      <w:r w:rsidRPr="001A3BF4">
        <w:t>The Membership Council will adopt its own rules of procedure which will be proposed by the Board</w:t>
      </w:r>
      <w:r>
        <w:t xml:space="preserve">.  </w:t>
      </w:r>
      <w:r w:rsidRPr="001A3BF4">
        <w:t xml:space="preserve">If members are unable to attend a </w:t>
      </w:r>
      <w:r>
        <w:t>Membership Council</w:t>
      </w:r>
      <w:r w:rsidRPr="000B652A">
        <w:rPr>
          <w:b/>
        </w:rPr>
        <w:t xml:space="preserve"> </w:t>
      </w:r>
      <w:r w:rsidRPr="001A3BF4">
        <w:t xml:space="preserve">due to financial reasons they may apply to the </w:t>
      </w:r>
      <w:r>
        <w:t>GSTC</w:t>
      </w:r>
      <w:r w:rsidRPr="001A3BF4">
        <w:t xml:space="preserve"> Secretariat</w:t>
      </w:r>
      <w:r>
        <w:rPr>
          <w:b/>
        </w:rPr>
        <w:t xml:space="preserve"> </w:t>
      </w:r>
      <w:r w:rsidRPr="001A3BF4">
        <w:t>for financial support</w:t>
      </w:r>
      <w:r>
        <w:t xml:space="preserve">.  </w:t>
      </w:r>
      <w:r w:rsidRPr="001A3BF4">
        <w:t>The Secretariat shall seek to provide essential support according to the funds available, following pre-established criteria.</w:t>
      </w:r>
      <w:bookmarkEnd w:id="24"/>
    </w:p>
    <w:p w:rsidR="00BD112D" w:rsidRPr="001A3BF4" w:rsidRDefault="00BD112D" w:rsidP="00BD112D">
      <w:pPr>
        <w:pStyle w:val="BodyText"/>
      </w:pPr>
      <w:r w:rsidRPr="007E1C94">
        <w:rPr>
          <w:b/>
        </w:rPr>
        <w:t>Non-member participation</w:t>
      </w:r>
      <w:r w:rsidRPr="001A3BF4">
        <w:t xml:space="preserve">: </w:t>
      </w:r>
      <w:r>
        <w:t xml:space="preserve"> </w:t>
      </w:r>
      <w:r w:rsidRPr="001A3BF4">
        <w:t>Non members may attend the Ord</w:t>
      </w:r>
      <w:r>
        <w:t>i</w:t>
      </w:r>
      <w:r w:rsidRPr="001A3BF4">
        <w:t>nary Assembly as observers at the discretion of the Board and by invitation only</w:t>
      </w:r>
      <w:r>
        <w:t>.</w:t>
      </w:r>
    </w:p>
    <w:p w:rsidR="00BD112D" w:rsidRPr="001A3BF4" w:rsidRDefault="00BD112D" w:rsidP="00BD112D">
      <w:pPr>
        <w:pStyle w:val="BylawsCont1"/>
      </w:pPr>
      <w:r w:rsidRPr="001A3BF4">
        <w:t>Ballots shall be held e</w:t>
      </w:r>
      <w:r>
        <w:t>ach year to elect Board members (</w:t>
      </w:r>
      <w:r w:rsidRPr="001A3BF4">
        <w:t>see Board member election)</w:t>
      </w:r>
      <w:r>
        <w:t>.</w:t>
      </w:r>
      <w:r w:rsidRPr="001A3BF4">
        <w:t xml:space="preserve"> </w:t>
      </w:r>
      <w:r>
        <w:t xml:space="preserve"> </w:t>
      </w:r>
      <w:r w:rsidRPr="001A3BF4">
        <w:t>The Board may organize additional ballots at its discretion</w:t>
      </w:r>
      <w:r>
        <w:t>.</w:t>
      </w:r>
    </w:p>
    <w:p w:rsidR="00BD112D" w:rsidRPr="001A3BF4" w:rsidRDefault="00BD112D" w:rsidP="00BD112D">
      <w:pPr>
        <w:pStyle w:val="BylawsL1"/>
      </w:pPr>
      <w:bookmarkStart w:id="25" w:name="_Toc268763023"/>
      <w:r>
        <w:br/>
      </w:r>
      <w:r w:rsidRPr="001A3BF4">
        <w:t>BOARD OF DIRECTORS</w:t>
      </w:r>
      <w:bookmarkEnd w:id="25"/>
    </w:p>
    <w:p w:rsidR="00BD112D" w:rsidRPr="001A3BF4" w:rsidRDefault="00BD112D" w:rsidP="00BD112D">
      <w:pPr>
        <w:pStyle w:val="BylawsL2"/>
      </w:pPr>
      <w:bookmarkStart w:id="26" w:name="_Toc268763024"/>
      <w:r w:rsidRPr="001A3BF4">
        <w:rPr>
          <w:b/>
        </w:rPr>
        <w:t>Powers and Number</w:t>
      </w:r>
      <w:r>
        <w:rPr>
          <w:b/>
        </w:rPr>
        <w:t xml:space="preserve">.  </w:t>
      </w:r>
      <w:r w:rsidRPr="001A3BF4">
        <w:t xml:space="preserve">The business and affairs of </w:t>
      </w:r>
      <w:r>
        <w:t>GSTC</w:t>
      </w:r>
      <w:r w:rsidRPr="001A3BF4">
        <w:t xml:space="preserve"> shall be managed by the Board of Directors</w:t>
      </w:r>
      <w:r>
        <w:t xml:space="preserve"> (the “Board”).  </w:t>
      </w:r>
      <w:r w:rsidRPr="001A3BF4">
        <w:t>In addition to the powers and authorities by these By</w:t>
      </w:r>
      <w:r>
        <w:t>-L</w:t>
      </w:r>
      <w:r w:rsidRPr="001A3BF4">
        <w:t>aws, the Board shall have the maximum power and authority now or hereafter provided or permitted under the laws of Washington, D</w:t>
      </w:r>
      <w:r>
        <w:t>.</w:t>
      </w:r>
      <w:r w:rsidRPr="001A3BF4">
        <w:t>C</w:t>
      </w:r>
      <w:r>
        <w:t>.</w:t>
      </w:r>
      <w:r w:rsidRPr="001A3BF4">
        <w:t>, acting as a Board.</w:t>
      </w:r>
      <w:bookmarkEnd w:id="26"/>
    </w:p>
    <w:p w:rsidR="00BD112D" w:rsidRPr="001A3BF4" w:rsidRDefault="00BD112D" w:rsidP="00BD112D">
      <w:pPr>
        <w:pStyle w:val="BylawsL2"/>
      </w:pPr>
      <w:bookmarkStart w:id="27" w:name="_Toc268763025"/>
      <w:r w:rsidRPr="001A3BF4">
        <w:rPr>
          <w:b/>
        </w:rPr>
        <w:t>Composition</w:t>
      </w:r>
      <w:r>
        <w:rPr>
          <w:b/>
        </w:rPr>
        <w:t xml:space="preserve">.  </w:t>
      </w:r>
      <w:r w:rsidRPr="001A3BF4">
        <w:t>The composition of the Board of Directors will include:</w:t>
      </w:r>
      <w:bookmarkEnd w:id="27"/>
    </w:p>
    <w:p w:rsidR="00BD112D" w:rsidRPr="004D461E" w:rsidRDefault="00BD112D" w:rsidP="00BD112D">
      <w:pPr>
        <w:pStyle w:val="BodyText3"/>
        <w:numPr>
          <w:ilvl w:val="0"/>
          <w:numId w:val="31"/>
        </w:numPr>
      </w:pPr>
      <w:r w:rsidRPr="001A3BF4">
        <w:t xml:space="preserve">Twelve (12) “at large” seats </w:t>
      </w:r>
      <w:r>
        <w:t xml:space="preserve">that </w:t>
      </w:r>
      <w:r w:rsidRPr="001A3BF4">
        <w:t xml:space="preserve">will be selected through an open nomination </w:t>
      </w:r>
      <w:r>
        <w:t>and election by</w:t>
      </w:r>
      <w:r w:rsidRPr="001A3BF4">
        <w:t xml:space="preserve"> the Membership Council</w:t>
      </w:r>
      <w:r>
        <w:t xml:space="preserve">.  </w:t>
      </w:r>
      <w:r w:rsidRPr="004D461E">
        <w:t xml:space="preserve">Balance will </w:t>
      </w:r>
      <w:r>
        <w:t xml:space="preserve">be </w:t>
      </w:r>
      <w:r w:rsidRPr="004D461E">
        <w:t xml:space="preserve">sought between </w:t>
      </w:r>
      <w:r>
        <w:t>category, geographical representation and gender.  The geographical regions are detailed in the Operational Manual.</w:t>
      </w:r>
    </w:p>
    <w:p w:rsidR="00BD112D" w:rsidRPr="00E31A40" w:rsidRDefault="00BD112D" w:rsidP="00BD112D">
      <w:pPr>
        <w:pStyle w:val="BodyText3"/>
      </w:pPr>
      <w:r w:rsidRPr="00ED0AE9">
        <w:rPr>
          <w:highlight w:val="yellow"/>
        </w:rPr>
        <w:t>Up to five (5) additional seats from within or outside the Membership Council, assigned by the Board to outstanding individuals and organizations that will further the mission and vision of GSTC, through their contributions and access to prominent networks or visibility</w:t>
      </w:r>
      <w:r w:rsidRPr="00E31A40">
        <w:rPr>
          <w:b/>
        </w:rPr>
        <w:t xml:space="preserve">. </w:t>
      </w:r>
      <w:r w:rsidRPr="00E31A40">
        <w:rPr>
          <w:highlight w:val="cyan"/>
        </w:rPr>
        <w:t>In assigning these seats balance will be sought between category, geographical representation and gender.</w:t>
      </w:r>
      <w:r w:rsidRPr="00E31A40" w:rsidDel="00E31A40">
        <w:rPr>
          <w:highlight w:val="cyan"/>
        </w:rPr>
        <w:t xml:space="preserve"> </w:t>
      </w:r>
      <w:r w:rsidRPr="00E31A40">
        <w:t>In addition to the above, World Tourism Organization (“UNWTO”), United Nations Environment Programme (“UNEP</w:t>
      </w:r>
      <w:r w:rsidRPr="00E31A40">
        <w:fldChar w:fldCharType="begin"/>
      </w:r>
      <w:r w:rsidRPr="00E31A40">
        <w:instrText xml:space="preserve"> XE "UNEP" </w:instrText>
      </w:r>
      <w:r w:rsidRPr="00E31A40">
        <w:fldChar w:fldCharType="end"/>
      </w:r>
      <w:r w:rsidRPr="00E31A40">
        <w:t>”) and United Nations Foundation (“UNF</w:t>
      </w:r>
      <w:r w:rsidRPr="00E31A40">
        <w:fldChar w:fldCharType="begin"/>
      </w:r>
      <w:r w:rsidRPr="00E31A40">
        <w:instrText xml:space="preserve"> XE "UNF" </w:instrText>
      </w:r>
      <w:r w:rsidRPr="00E31A40">
        <w:fldChar w:fldCharType="end"/>
      </w:r>
      <w:r w:rsidRPr="00E31A40">
        <w:t>”) will be permanent members of the Board.  Other United Nations (“UN</w:t>
      </w:r>
      <w:r w:rsidRPr="00E31A40">
        <w:fldChar w:fldCharType="begin"/>
      </w:r>
      <w:r w:rsidRPr="00E31A40">
        <w:instrText xml:space="preserve"> XE "UN" </w:instrText>
      </w:r>
      <w:r w:rsidRPr="00E31A40">
        <w:fldChar w:fldCharType="end"/>
      </w:r>
      <w:r w:rsidRPr="00E31A40">
        <w:t>”) agencies and affiliates that are mem</w:t>
      </w:r>
      <w:r w:rsidRPr="00E31A40">
        <w:rPr>
          <w:b/>
        </w:rPr>
        <w:t>ber</w:t>
      </w:r>
      <w:r w:rsidRPr="00E31A40">
        <w:t>s of GSTC may be invited to serve on the Board in the same capacity.</w:t>
      </w:r>
    </w:p>
    <w:p w:rsidR="00BD112D" w:rsidRPr="00E31A40" w:rsidRDefault="00BD112D" w:rsidP="00BD112D">
      <w:pPr>
        <w:pStyle w:val="BylawsCont1"/>
      </w:pPr>
    </w:p>
    <w:p w:rsidR="00BD112D" w:rsidRDefault="00BD112D" w:rsidP="00BD112D">
      <w:pPr>
        <w:pStyle w:val="BylawsCont1"/>
      </w:pPr>
      <w:r w:rsidRPr="00E31A40">
        <w:t>The members of the Board of Directors</w:t>
      </w:r>
      <w:r w:rsidRPr="001A3BF4">
        <w:t xml:space="preserve"> will serve on the Board for three years on a staggered basis</w:t>
      </w:r>
      <w:r>
        <w:t>.  Board members shall be limited to serving two consecutive terms.  Following the election period, Directors may reapply for a position on the Board.</w:t>
      </w:r>
    </w:p>
    <w:p w:rsidR="00BD112D" w:rsidRPr="001A3BF4" w:rsidRDefault="00BD112D" w:rsidP="00BD112D">
      <w:pPr>
        <w:pStyle w:val="BylawsCont1"/>
      </w:pPr>
      <w:r>
        <w:t>The Board of Directors will communicate amongst themselves and with the GSTC staff occasionally via e-mail and teleconferences (bi-monthly to quarterly).</w:t>
      </w:r>
    </w:p>
    <w:p w:rsidR="00BD112D" w:rsidRPr="001A3BF4" w:rsidRDefault="00BD112D" w:rsidP="00BD112D">
      <w:pPr>
        <w:pStyle w:val="BylawsCont1"/>
      </w:pPr>
      <w:r w:rsidRPr="001A3BF4">
        <w:t>The number of Directors may be increased or decreased from time to time, by resolution of the Board, but such action by the Board shall require a vote of two-thirds of the entire Board and no decrease shall shorten the term of any incumbent Director nor shall any decrease reduce the number of directors to less than three</w:t>
      </w:r>
      <w:r>
        <w:t>.</w:t>
      </w:r>
    </w:p>
    <w:p w:rsidR="00BD112D" w:rsidRPr="001A3BF4" w:rsidRDefault="00BD112D" w:rsidP="00BD112D">
      <w:pPr>
        <w:pStyle w:val="BylawsL2"/>
      </w:pPr>
      <w:bookmarkStart w:id="28" w:name="_Toc268763026"/>
      <w:r w:rsidRPr="001A3BF4">
        <w:rPr>
          <w:b/>
        </w:rPr>
        <w:t>Functions</w:t>
      </w:r>
      <w:r>
        <w:rPr>
          <w:b/>
        </w:rPr>
        <w:t xml:space="preserve">.  </w:t>
      </w:r>
      <w:r>
        <w:t xml:space="preserve">The Board </w:t>
      </w:r>
      <w:r w:rsidRPr="001A3BF4">
        <w:t>is responsible for governance oversight of the Corporation’s mandate, program of work, and operations (including staffing, budget and administrative affairs</w:t>
      </w:r>
      <w:r>
        <w:t xml:space="preserve">).  </w:t>
      </w:r>
      <w:r w:rsidRPr="001A3BF4">
        <w:t xml:space="preserve">Responsibilities of the </w:t>
      </w:r>
      <w:r>
        <w:t>B</w:t>
      </w:r>
      <w:r w:rsidRPr="001A3BF4">
        <w:t>oard include, but are not limited to:</w:t>
      </w:r>
      <w:bookmarkEnd w:id="28"/>
    </w:p>
    <w:p w:rsidR="00BD112D" w:rsidRPr="004D461E" w:rsidRDefault="00BD112D" w:rsidP="00BD112D">
      <w:pPr>
        <w:pStyle w:val="BodyText3"/>
        <w:numPr>
          <w:ilvl w:val="0"/>
          <w:numId w:val="32"/>
        </w:numPr>
      </w:pPr>
      <w:r w:rsidRPr="001A3BF4">
        <w:t xml:space="preserve">Approving and </w:t>
      </w:r>
      <w:r w:rsidRPr="004D461E">
        <w:t xml:space="preserve">revising the mandate of </w:t>
      </w:r>
      <w:r>
        <w:t>GSTC</w:t>
      </w:r>
      <w:r w:rsidRPr="004D461E">
        <w:t xml:space="preserve">; </w:t>
      </w:r>
    </w:p>
    <w:p w:rsidR="00BD112D" w:rsidRPr="004D461E" w:rsidRDefault="00BD112D" w:rsidP="00BD112D">
      <w:pPr>
        <w:pStyle w:val="BodyText3"/>
      </w:pPr>
      <w:r w:rsidRPr="004D461E">
        <w:t xml:space="preserve">Approving and revising the branding of </w:t>
      </w:r>
      <w:r>
        <w:t>GSTC</w:t>
      </w:r>
      <w:r w:rsidRPr="004D461E">
        <w:t>;</w:t>
      </w:r>
    </w:p>
    <w:p w:rsidR="00BD112D" w:rsidRPr="004D461E" w:rsidRDefault="00BD112D" w:rsidP="00BD112D">
      <w:pPr>
        <w:pStyle w:val="BodyText3"/>
      </w:pPr>
      <w:r w:rsidRPr="004D461E">
        <w:t xml:space="preserve">Creating and approving changes to the strategic plans and yearly action plans; </w:t>
      </w:r>
    </w:p>
    <w:p w:rsidR="00BD112D" w:rsidRPr="004D461E" w:rsidRDefault="00BD112D" w:rsidP="00BD112D">
      <w:pPr>
        <w:pStyle w:val="BodyText3"/>
      </w:pPr>
      <w:r w:rsidRPr="004D461E">
        <w:t>Approving the annual budget and establishing operational policies and procedures to ensure that the adopted budget is followed;</w:t>
      </w:r>
    </w:p>
    <w:p w:rsidR="00BD112D" w:rsidRPr="004D461E" w:rsidRDefault="00BD112D" w:rsidP="00BD112D">
      <w:pPr>
        <w:pStyle w:val="BodyText3"/>
      </w:pPr>
      <w:r w:rsidRPr="004D461E">
        <w:t xml:space="preserve">Overseeing, advising and approving changes to the membership structure, working groups and roles and responsibilities of the </w:t>
      </w:r>
      <w:r>
        <w:t>Membership</w:t>
      </w:r>
      <w:r w:rsidRPr="004D461E">
        <w:t xml:space="preserve"> </w:t>
      </w:r>
      <w:r>
        <w:t>Council;</w:t>
      </w:r>
      <w:r w:rsidRPr="004D461E">
        <w:t xml:space="preserve"> </w:t>
      </w:r>
    </w:p>
    <w:p w:rsidR="00BD112D" w:rsidRPr="004D461E" w:rsidRDefault="00BD112D" w:rsidP="00BD112D">
      <w:pPr>
        <w:pStyle w:val="BodyText3"/>
      </w:pPr>
      <w:r w:rsidRPr="004D461E">
        <w:t>Setting the annual membership dues of the Corporation;</w:t>
      </w:r>
    </w:p>
    <w:p w:rsidR="00BD112D" w:rsidRPr="004D461E" w:rsidRDefault="00BD112D" w:rsidP="00BD112D">
      <w:pPr>
        <w:pStyle w:val="BodyText3"/>
      </w:pPr>
      <w:r w:rsidRPr="004D461E">
        <w:t xml:space="preserve">Revising the </w:t>
      </w:r>
      <w:r w:rsidRPr="001A3BF4">
        <w:t>By</w:t>
      </w:r>
      <w:r>
        <w:t>-L</w:t>
      </w:r>
      <w:r w:rsidRPr="001A3BF4">
        <w:t>aws</w:t>
      </w:r>
      <w:r w:rsidRPr="004D461E">
        <w:t>, in compliance with Article XI</w:t>
      </w:r>
      <w:r>
        <w:t>X</w:t>
      </w:r>
      <w:r w:rsidRPr="004D461E">
        <w:t xml:space="preserve"> of these </w:t>
      </w:r>
      <w:r w:rsidRPr="001A3BF4">
        <w:t>By</w:t>
      </w:r>
      <w:r>
        <w:t>-L</w:t>
      </w:r>
      <w:r w:rsidRPr="001A3BF4">
        <w:t>aws</w:t>
      </w:r>
      <w:r>
        <w:t xml:space="preserve">.  </w:t>
      </w:r>
    </w:p>
    <w:p w:rsidR="00BD112D" w:rsidRPr="004D461E" w:rsidRDefault="00BD112D" w:rsidP="00BD112D">
      <w:pPr>
        <w:pStyle w:val="BodyText3"/>
      </w:pPr>
      <w:r w:rsidRPr="004D461E">
        <w:t xml:space="preserve">Maintaining good corporate governance, including a continuing review of the financial and legal affairs, internal controls and audit affairs of </w:t>
      </w:r>
      <w:r>
        <w:t>GSTC</w:t>
      </w:r>
      <w:r w:rsidRPr="004D461E">
        <w:t>;</w:t>
      </w:r>
    </w:p>
    <w:p w:rsidR="00BD112D" w:rsidRPr="004D461E" w:rsidRDefault="00BD112D" w:rsidP="00BD112D">
      <w:pPr>
        <w:pStyle w:val="BodyText3"/>
      </w:pPr>
      <w:r w:rsidRPr="004D461E">
        <w:t xml:space="preserve">Oversight of the </w:t>
      </w:r>
      <w:r>
        <w:t>GSTC</w:t>
      </w:r>
      <w:r w:rsidRPr="001A3BF4">
        <w:t xml:space="preserve"> </w:t>
      </w:r>
      <w:r w:rsidRPr="004D461E">
        <w:t>Executive Director;</w:t>
      </w:r>
    </w:p>
    <w:p w:rsidR="00BD112D" w:rsidRPr="004D461E" w:rsidRDefault="00BD112D" w:rsidP="00BD112D">
      <w:pPr>
        <w:pStyle w:val="BodyText3"/>
      </w:pPr>
      <w:r w:rsidRPr="004D461E">
        <w:t>Receiving and reviewing reports from the working group Chairpersons;</w:t>
      </w:r>
    </w:p>
    <w:p w:rsidR="00BD112D" w:rsidRPr="004D461E" w:rsidRDefault="00BD112D" w:rsidP="00BD112D">
      <w:pPr>
        <w:pStyle w:val="BodyText3"/>
      </w:pPr>
      <w:r w:rsidRPr="004D461E">
        <w:t>Deciding on issues and approving policies that would change or affect the mandate of the council;</w:t>
      </w:r>
    </w:p>
    <w:p w:rsidR="00BD112D" w:rsidRPr="004D461E" w:rsidRDefault="00BD112D" w:rsidP="00BD112D">
      <w:pPr>
        <w:pStyle w:val="BodyText3"/>
      </w:pPr>
      <w:r w:rsidRPr="004D461E">
        <w:t xml:space="preserve">Serving as spokespersons for </w:t>
      </w:r>
      <w:r>
        <w:t>GSTC</w:t>
      </w:r>
      <w:r w:rsidRPr="001A3BF4">
        <w:t xml:space="preserve"> </w:t>
      </w:r>
      <w:r w:rsidRPr="004D461E">
        <w:t xml:space="preserve">at events and to </w:t>
      </w:r>
      <w:r>
        <w:t xml:space="preserve">the </w:t>
      </w:r>
      <w:r w:rsidRPr="004D461E">
        <w:t>media</w:t>
      </w:r>
      <w:r>
        <w:t>;</w:t>
      </w:r>
    </w:p>
    <w:p w:rsidR="00BD112D" w:rsidRPr="004D461E" w:rsidRDefault="00BD112D" w:rsidP="00BD112D">
      <w:pPr>
        <w:pStyle w:val="BodyText3"/>
      </w:pPr>
      <w:r w:rsidRPr="004D461E">
        <w:t xml:space="preserve">Receiving and addressing appeals for the </w:t>
      </w:r>
      <w:r>
        <w:t>GSTC</w:t>
      </w:r>
      <w:r w:rsidRPr="001A3BF4">
        <w:t xml:space="preserve"> </w:t>
      </w:r>
      <w:r w:rsidRPr="004D461E">
        <w:t xml:space="preserve">Accreditation Program, serving as the impartiality committee for the </w:t>
      </w:r>
      <w:r>
        <w:t>GSTC</w:t>
      </w:r>
      <w:r w:rsidRPr="001A3BF4">
        <w:t xml:space="preserve"> </w:t>
      </w:r>
      <w:r w:rsidRPr="004D461E">
        <w:t xml:space="preserve">Accreditation Program, and reviewing and approving the recommendations </w:t>
      </w:r>
      <w:bookmarkStart w:id="29" w:name="OLE_LINK1"/>
      <w:bookmarkStart w:id="30" w:name="OLE_LINK2"/>
      <w:r w:rsidRPr="004D461E">
        <w:t xml:space="preserve">on the </w:t>
      </w:r>
      <w:r>
        <w:t>GSTC</w:t>
      </w:r>
      <w:r w:rsidRPr="001A3BF4">
        <w:t xml:space="preserve"> </w:t>
      </w:r>
      <w:r w:rsidRPr="004D461E">
        <w:t xml:space="preserve">Accreditation Program by the </w:t>
      </w:r>
      <w:r>
        <w:t>GSTC</w:t>
      </w:r>
      <w:r w:rsidRPr="001A3BF4">
        <w:t xml:space="preserve"> </w:t>
      </w:r>
      <w:r w:rsidRPr="004D461E">
        <w:t>Accreditation Board</w:t>
      </w:r>
      <w:r>
        <w:t xml:space="preserve"> </w:t>
      </w:r>
      <w:r w:rsidRPr="004D461E">
        <w:t>that would change or affect the mandate of the entire council</w:t>
      </w:r>
      <w:bookmarkEnd w:id="29"/>
      <w:bookmarkEnd w:id="30"/>
      <w:r w:rsidRPr="004D461E">
        <w:t>;</w:t>
      </w:r>
    </w:p>
    <w:p w:rsidR="00BD112D" w:rsidRPr="004D461E" w:rsidRDefault="00BD112D" w:rsidP="00BD112D">
      <w:pPr>
        <w:pStyle w:val="BodyText3"/>
      </w:pPr>
      <w:r w:rsidRPr="004D461E">
        <w:t>Acting as a filter and consensus-builder to the larger sustainable tourism community;</w:t>
      </w:r>
    </w:p>
    <w:p w:rsidR="00BD112D" w:rsidRPr="004D461E" w:rsidRDefault="00BD112D" w:rsidP="00BD112D">
      <w:pPr>
        <w:pStyle w:val="BodyText3"/>
      </w:pPr>
      <w:r w:rsidRPr="004D461E">
        <w:t xml:space="preserve">Demonstrating public support for </w:t>
      </w:r>
      <w:r>
        <w:t>GSTC</w:t>
      </w:r>
      <w:r w:rsidRPr="001A3BF4">
        <w:t xml:space="preserve"> </w:t>
      </w:r>
      <w:r w:rsidRPr="004D461E">
        <w:t>as a tool to mainstream sustainability practices in the tourism sector;</w:t>
      </w:r>
    </w:p>
    <w:p w:rsidR="00BD112D" w:rsidRPr="004D461E" w:rsidRDefault="00BD112D" w:rsidP="00BD112D">
      <w:pPr>
        <w:pStyle w:val="BodyText3"/>
      </w:pPr>
      <w:r w:rsidRPr="004D461E">
        <w:t xml:space="preserve">Disseminating the </w:t>
      </w:r>
      <w:r>
        <w:t>GSTC</w:t>
      </w:r>
      <w:r w:rsidRPr="001A3BF4">
        <w:t xml:space="preserve"> </w:t>
      </w:r>
      <w:r w:rsidRPr="004D461E">
        <w:t>and tools developed</w:t>
      </w:r>
      <w:r>
        <w:t xml:space="preserve"> for </w:t>
      </w:r>
      <w:r w:rsidRPr="004D461E">
        <w:t>relevant networks and stakeholders to encourage wider participation and adoption;</w:t>
      </w:r>
    </w:p>
    <w:p w:rsidR="00BD112D" w:rsidRPr="004D461E" w:rsidRDefault="00BD112D" w:rsidP="00BD112D">
      <w:pPr>
        <w:pStyle w:val="BodyText3"/>
      </w:pPr>
      <w:r w:rsidRPr="004D461E">
        <w:t xml:space="preserve">Maintaining </w:t>
      </w:r>
      <w:r>
        <w:t xml:space="preserve">the </w:t>
      </w:r>
      <w:r w:rsidRPr="004D461E">
        <w:t xml:space="preserve">credibility of </w:t>
      </w:r>
      <w:r>
        <w:t xml:space="preserve">the </w:t>
      </w:r>
      <w:r w:rsidRPr="004D461E">
        <w:t>Board of Directors;</w:t>
      </w:r>
      <w:r>
        <w:t xml:space="preserve"> and</w:t>
      </w:r>
    </w:p>
    <w:p w:rsidR="00BD112D" w:rsidRPr="004D461E" w:rsidRDefault="00BD112D" w:rsidP="00BD112D">
      <w:pPr>
        <w:pStyle w:val="BodyText3"/>
      </w:pPr>
      <w:r w:rsidRPr="004D461E">
        <w:t xml:space="preserve">Maintaining balance of representation of </w:t>
      </w:r>
      <w:r>
        <w:t>the GSTC</w:t>
      </w:r>
      <w:r w:rsidRPr="001A3BF4">
        <w:t xml:space="preserve"> </w:t>
      </w:r>
      <w:r>
        <w:t>Membership</w:t>
      </w:r>
      <w:r w:rsidRPr="004D461E">
        <w:t xml:space="preserve"> </w:t>
      </w:r>
      <w:r>
        <w:t xml:space="preserve">Council </w:t>
      </w:r>
      <w:r w:rsidRPr="004D461E">
        <w:t>(for sector, ge</w:t>
      </w:r>
      <w:r>
        <w:t>ographic representation, etc.).</w:t>
      </w:r>
    </w:p>
    <w:p w:rsidR="00BD112D" w:rsidRPr="001A3BF4" w:rsidRDefault="00BD112D" w:rsidP="00BD112D">
      <w:pPr>
        <w:pStyle w:val="BylawsL2"/>
      </w:pPr>
      <w:bookmarkStart w:id="31" w:name="_Toc268763027"/>
      <w:r w:rsidRPr="001A3BF4">
        <w:rPr>
          <w:b/>
        </w:rPr>
        <w:t>Eligibility and Conditions</w:t>
      </w:r>
      <w:r>
        <w:rPr>
          <w:b/>
        </w:rPr>
        <w:t xml:space="preserve">.  </w:t>
      </w:r>
      <w:r w:rsidRPr="001A3BF4">
        <w:t xml:space="preserve">All members of </w:t>
      </w:r>
      <w:r>
        <w:t>GSTC</w:t>
      </w:r>
      <w:r w:rsidRPr="001A3BF4">
        <w:t xml:space="preserve"> in good standing and compliant with the requirements for membership may be elected to the </w:t>
      </w:r>
      <w:r>
        <w:t>B</w:t>
      </w:r>
      <w:r w:rsidRPr="001A3BF4">
        <w:t>oard</w:t>
      </w:r>
      <w:r>
        <w:t xml:space="preserve">.  </w:t>
      </w:r>
      <w:r w:rsidRPr="001A3BF4">
        <w:t>Board members will serve as individuals, endorsed by their organizations, but not as their representatives</w:t>
      </w:r>
      <w:r>
        <w:t xml:space="preserve">.  </w:t>
      </w:r>
      <w:r w:rsidRPr="001A3BF4">
        <w:t>Board members who are duly designated representatives of member organizations may not be substituted or replaced by another person, not even of the same organization</w:t>
      </w:r>
      <w:r>
        <w:t xml:space="preserve">.  </w:t>
      </w:r>
      <w:r w:rsidRPr="001A3BF4">
        <w:t xml:space="preserve">If a Director leaves a </w:t>
      </w:r>
      <w:r>
        <w:t>GSTC</w:t>
      </w:r>
      <w:r w:rsidRPr="001A3BF4">
        <w:t xml:space="preserve"> member organization and becomes affiliated with another organization in the same category, the Director may remain a member of the Board if both organizations agree to this in writing</w:t>
      </w:r>
      <w:r>
        <w:t xml:space="preserve">.  </w:t>
      </w:r>
      <w:bookmarkEnd w:id="31"/>
      <w:r>
        <w:t>In consideration of the statutes and structures governing membership by UN bodies, it is the prerogative of those UN bodies to designate an individual who satisfies the requirements of Board membership to act and vote on behalf of the Board.  The UN bodies will ensure continuity and consistency in this representation, and to the extent possible ensure that one staff member regularly serves in this role.</w:t>
      </w:r>
    </w:p>
    <w:p w:rsidR="00BD112D" w:rsidRPr="001A3BF4" w:rsidRDefault="00BD112D" w:rsidP="00BD112D">
      <w:pPr>
        <w:pStyle w:val="BylawsCont1"/>
      </w:pPr>
      <w:r w:rsidRPr="001A3BF4">
        <w:t>Directors shall seek to take decisions which benefit the association as a whole and represent the views and concerns of the category which they represent</w:t>
      </w:r>
      <w:r w:rsidRPr="00DA220B">
        <w:rPr>
          <w:color w:val="0070C0"/>
        </w:rPr>
        <w:t xml:space="preserve"> </w:t>
      </w:r>
      <w:r w:rsidRPr="001A3BF4">
        <w:t>in Board deliberations rather than simply reflect the views of the organization with which they are affiliated or their personal points of view</w:t>
      </w:r>
      <w:r>
        <w:t xml:space="preserve">.  </w:t>
      </w:r>
      <w:r w:rsidRPr="001A3BF4">
        <w:t>If the member becomes affiliated with an organization in another category he/she must resign from the Board</w:t>
      </w:r>
      <w:r>
        <w:t xml:space="preserve">.  </w:t>
      </w:r>
      <w:r w:rsidRPr="00ED0AE9">
        <w:rPr>
          <w:highlight w:val="cyan"/>
        </w:rPr>
        <w:t>Since the Board has amongst its responsibilities reviewing appeals from certifications, such organizations that may represent their interests are precluded from serving on the Board.</w:t>
      </w:r>
      <w:r>
        <w:t xml:space="preserve">  </w:t>
      </w:r>
      <w:r w:rsidRPr="001A3BF4">
        <w:t xml:space="preserve">Consultants or individuals representing consulting firms shall be precluded from offering paid services to </w:t>
      </w:r>
      <w:r>
        <w:t>GSTC</w:t>
      </w:r>
      <w:r w:rsidRPr="001A3BF4">
        <w:t xml:space="preserve"> while serving on the Board</w:t>
      </w:r>
      <w:r>
        <w:t>.  GSTC</w:t>
      </w:r>
      <w:r w:rsidRPr="001A3BF4">
        <w:t xml:space="preserve"> staff members are precluded to serve on the Board</w:t>
      </w:r>
      <w:r>
        <w:t xml:space="preserve">.  </w:t>
      </w:r>
    </w:p>
    <w:p w:rsidR="00BD112D" w:rsidRPr="001A3BF4" w:rsidRDefault="00BD112D" w:rsidP="00BD112D">
      <w:pPr>
        <w:pStyle w:val="BylawsL2"/>
      </w:pPr>
      <w:bookmarkStart w:id="32" w:name="_Toc268763028"/>
      <w:r w:rsidRPr="001A3BF4">
        <w:rPr>
          <w:b/>
        </w:rPr>
        <w:t>Election and Term of Office</w:t>
      </w:r>
      <w:r>
        <w:rPr>
          <w:b/>
        </w:rPr>
        <w:t xml:space="preserve">.  </w:t>
      </w:r>
      <w:r w:rsidRPr="001A3BF4">
        <w:t xml:space="preserve">The initial </w:t>
      </w:r>
      <w:r>
        <w:t>members of the Board (the “Directors”)</w:t>
      </w:r>
      <w:r w:rsidRPr="001A3BF4">
        <w:t xml:space="preserve"> shall be the persons named in the Articles of Incorporation</w:t>
      </w:r>
      <w:r>
        <w:t xml:space="preserve"> </w:t>
      </w:r>
      <w:r w:rsidRPr="001A3BF4">
        <w:t>and sh</w:t>
      </w:r>
      <w:r>
        <w:t>all serve until the first, second or third annual</w:t>
      </w:r>
      <w:r w:rsidRPr="001A3BF4">
        <w:t xml:space="preserve"> meeting of the Board</w:t>
      </w:r>
      <w:r>
        <w:t xml:space="preserve"> (as forth below),</w:t>
      </w:r>
      <w:r w:rsidRPr="001A3BF4">
        <w:t xml:space="preserve"> at which time the</w:t>
      </w:r>
      <w:bookmarkEnd w:id="32"/>
      <w:r>
        <w:t>ir successor shall be elected and qualified.</w:t>
      </w:r>
    </w:p>
    <w:p w:rsidR="00BD112D" w:rsidRDefault="00BD112D" w:rsidP="00BD112D">
      <w:pPr>
        <w:pStyle w:val="BylawsCont1"/>
      </w:pPr>
      <w:r w:rsidRPr="001A3BF4">
        <w:t>All Directors shall be over eighteen years of age</w:t>
      </w:r>
      <w:r>
        <w:t>,</w:t>
      </w:r>
      <w:r w:rsidRPr="001A3BF4">
        <w:t xml:space="preserve"> nominated and seconded by individuals or by persons who represent organizations which are </w:t>
      </w:r>
      <w:r>
        <w:t>m</w:t>
      </w:r>
      <w:r w:rsidRPr="001A3BF4">
        <w:t>embers of the Corporation</w:t>
      </w:r>
      <w:r>
        <w:t xml:space="preserve">.  </w:t>
      </w:r>
      <w:r w:rsidRPr="001A3BF4">
        <w:t>All such nominated persons shall stand for election to the Board</w:t>
      </w:r>
      <w:r>
        <w:t xml:space="preserve">.  </w:t>
      </w:r>
      <w:r w:rsidRPr="001A3BF4">
        <w:t>The Directors will serve on the Board for three years on a staggered basis, with the possibility of one consecutive reelection</w:t>
      </w:r>
      <w:r>
        <w:t xml:space="preserve">.  </w:t>
      </w:r>
      <w:r w:rsidRPr="001A3BF4">
        <w:t>The Directors shall be divided into three (3) groups as nearly equal in number as possible, and shall be known as Class I, Class II, and Class III</w:t>
      </w:r>
      <w:r>
        <w:t xml:space="preserve">.  </w:t>
      </w:r>
      <w:r w:rsidRPr="001A3BF4">
        <w:t>Initially, the directors of Class I shall serve for a term of one (1) year</w:t>
      </w:r>
      <w:r>
        <w:t xml:space="preserve"> (Shannon Stowell, Richard Edwards, Herve Houdre, Leilani Latimer)</w:t>
      </w:r>
      <w:r w:rsidRPr="001A3BF4">
        <w:t>, those of Class II for a term of two (2) years</w:t>
      </w:r>
      <w:r>
        <w:t xml:space="preserve"> (Anna Spenceley, Seleni Matus, Fabian Roman, Ronald Sanabria)</w:t>
      </w:r>
      <w:r w:rsidRPr="001A3BF4">
        <w:t>, and those of Class III for a term of three (3) years</w:t>
      </w:r>
      <w:r>
        <w:t xml:space="preserve"> ( Kelly Bricker, Janice Lichtenwaldt, Herbert Hamele and Mei Zhang)</w:t>
      </w:r>
      <w:r w:rsidRPr="001A3BF4">
        <w:t>, commencing on the date of election</w:t>
      </w:r>
      <w:r>
        <w:t>,</w:t>
      </w:r>
      <w:r w:rsidRPr="001A3BF4">
        <w:t xml:space="preserve"> and each </w:t>
      </w:r>
      <w:r>
        <w:t>D</w:t>
      </w:r>
      <w:r w:rsidRPr="001A3BF4">
        <w:t>irector shall hold office until his or her successor is elected and qualified, or until his or her death, resignation or removal</w:t>
      </w:r>
      <w:r>
        <w:t xml:space="preserve">.  Members in Class I, Class II and Class III are eligible for reelection.  </w:t>
      </w:r>
      <w:r w:rsidRPr="001A3BF4">
        <w:t xml:space="preserve">At each subsequent annual meeting of </w:t>
      </w:r>
      <w:r>
        <w:t>D</w:t>
      </w:r>
      <w:r w:rsidRPr="001A3BF4">
        <w:t xml:space="preserve">irectors, the successors of those </w:t>
      </w:r>
      <w:r>
        <w:t>D</w:t>
      </w:r>
      <w:r w:rsidRPr="001A3BF4">
        <w:t>irectors whose term then expires shall be elected to serve for a term of three (3) years and until their successors are elected and qualified, or until their death, resignation or removal.</w:t>
      </w:r>
    </w:p>
    <w:p w:rsidR="00BD112D" w:rsidRDefault="00BD112D" w:rsidP="00BD112D">
      <w:pPr>
        <w:pStyle w:val="BylawsCont1"/>
      </w:pPr>
      <w:r w:rsidRPr="00324267">
        <w:rPr>
          <w:b/>
          <w:highlight w:val="cyan"/>
        </w:rPr>
        <w:t>Section 6 - Selected Board members</w:t>
      </w:r>
      <w:r>
        <w:rPr>
          <w:b/>
          <w:highlight w:val="cyan"/>
        </w:rPr>
        <w:t>.</w:t>
      </w:r>
      <w:r w:rsidRPr="00324267">
        <w:rPr>
          <w:highlight w:val="cyan"/>
        </w:rPr>
        <w:t xml:space="preserve"> All Directors shall be over eighteen years of age, nominated and seconded by any elected Director. </w:t>
      </w:r>
      <w:r>
        <w:rPr>
          <w:highlight w:val="cyan"/>
        </w:rPr>
        <w:t xml:space="preserve">The Director shall be selected with a 2/3 majority vote. </w:t>
      </w:r>
      <w:r w:rsidRPr="00324267">
        <w:rPr>
          <w:highlight w:val="cyan"/>
        </w:rPr>
        <w:t xml:space="preserve"> The selected Directors will serve on the Board for one year, with the possibility to two consecutive terms.   This selection will not preclude selected Directors to run in the election process for future terms.</w:t>
      </w:r>
      <w:r>
        <w:t xml:space="preserve"> </w:t>
      </w:r>
    </w:p>
    <w:p w:rsidR="00BD112D" w:rsidRPr="001A3BF4" w:rsidRDefault="00BD112D" w:rsidP="00BD112D">
      <w:pPr>
        <w:pStyle w:val="BylawsL2"/>
        <w:rPr>
          <w:b/>
        </w:rPr>
      </w:pPr>
      <w:bookmarkStart w:id="33" w:name="_Toc268763029"/>
      <w:r w:rsidRPr="001A3BF4">
        <w:rPr>
          <w:b/>
        </w:rPr>
        <w:t>Leave of Absence</w:t>
      </w:r>
      <w:r>
        <w:rPr>
          <w:b/>
        </w:rPr>
        <w:t xml:space="preserve">.  </w:t>
      </w:r>
      <w:r w:rsidRPr="001A3BF4">
        <w:t xml:space="preserve">A </w:t>
      </w:r>
      <w:r>
        <w:t>Director</w:t>
      </w:r>
      <w:r w:rsidRPr="001A3BF4">
        <w:t xml:space="preserve"> may, at the direction of the Board of Directors, take a leave of absence of up to one year, said leave not to be charged against the member’s term of office.</w:t>
      </w:r>
      <w:bookmarkEnd w:id="33"/>
    </w:p>
    <w:p w:rsidR="00BD112D" w:rsidRPr="001A3BF4" w:rsidRDefault="00BD112D" w:rsidP="00BD112D">
      <w:pPr>
        <w:pStyle w:val="BylawsL2"/>
      </w:pPr>
      <w:bookmarkStart w:id="34" w:name="_Toc268763030"/>
      <w:r w:rsidRPr="001A3BF4">
        <w:rPr>
          <w:b/>
        </w:rPr>
        <w:t>Resignation</w:t>
      </w:r>
      <w:r>
        <w:rPr>
          <w:b/>
        </w:rPr>
        <w:t xml:space="preserve">.  </w:t>
      </w:r>
      <w:r w:rsidRPr="001A3BF4">
        <w:t xml:space="preserve">Any Director may resign from office at any time by delivering a resignation in writing to the </w:t>
      </w:r>
      <w:r>
        <w:t xml:space="preserve">Chairperson.  </w:t>
      </w:r>
      <w:r w:rsidRPr="001A3BF4">
        <w:t>A resignation takes effect when received or at a specified date and shall not require acceptance</w:t>
      </w:r>
      <w:r>
        <w:t>.</w:t>
      </w:r>
      <w:bookmarkEnd w:id="34"/>
    </w:p>
    <w:p w:rsidR="00BD112D" w:rsidRPr="001A3BF4" w:rsidRDefault="00BD112D" w:rsidP="00BD112D">
      <w:pPr>
        <w:pStyle w:val="BylawsL2"/>
      </w:pPr>
      <w:bookmarkStart w:id="35" w:name="_Toc268763031"/>
      <w:r w:rsidRPr="001A3BF4">
        <w:rPr>
          <w:b/>
        </w:rPr>
        <w:t>Removal</w:t>
      </w:r>
      <w:r>
        <w:rPr>
          <w:b/>
        </w:rPr>
        <w:t xml:space="preserve">.  </w:t>
      </w:r>
      <w:r w:rsidRPr="001A3BF4">
        <w:t>The Boar</w:t>
      </w:r>
      <w:r w:rsidRPr="00353C97">
        <w:t xml:space="preserve">d, by vote of a </w:t>
      </w:r>
      <w:r>
        <w:t>two-thirds majority</w:t>
      </w:r>
      <w:r w:rsidRPr="00353C97">
        <w:t xml:space="preserve"> of the entire Board, may remove any Director with or without </w:t>
      </w:r>
      <w:r w:rsidRPr="001A3BF4">
        <w:t>cause at any regular meeting or special meeting of the Board called for that purpose; provided that at least one week’s notice of the proposed action shall have been given to the entire Board of Directors then in office</w:t>
      </w:r>
      <w:r>
        <w:t xml:space="preserve">.  </w:t>
      </w:r>
      <w:r w:rsidRPr="001A3BF4">
        <w:t xml:space="preserve">A Director shall cease to hold office and be removed in the event that </w:t>
      </w:r>
      <w:r>
        <w:t>said Director</w:t>
      </w:r>
      <w:r w:rsidRPr="001A3BF4">
        <w:t xml:space="preserve"> fails to attend in person or by other communication three meetings of the Board</w:t>
      </w:r>
      <w:r>
        <w:t xml:space="preserve"> in one year</w:t>
      </w:r>
      <w:r w:rsidRPr="001A3BF4">
        <w:t xml:space="preserve">, such cessation to occur at the </w:t>
      </w:r>
      <w:r>
        <w:t>conclusion</w:t>
      </w:r>
      <w:r w:rsidRPr="001A3BF4">
        <w:t xml:space="preserve"> of the third meeting missed</w:t>
      </w:r>
      <w:r>
        <w:t xml:space="preserve">.  </w:t>
      </w:r>
      <w:r w:rsidRPr="001A3BF4">
        <w:t xml:space="preserve">If a Board member acts against the interest of </w:t>
      </w:r>
      <w:r>
        <w:t>GSTC</w:t>
      </w:r>
      <w:r w:rsidRPr="001A3BF4">
        <w:t>, he or she may be removed, if no improvements are noted after receiving a written warning from the Chairperson of the Board</w:t>
      </w:r>
      <w:r>
        <w:t xml:space="preserve">.  </w:t>
      </w:r>
      <w:r w:rsidRPr="001A3BF4">
        <w:t>Destitution requires a majority vote by the Board</w:t>
      </w:r>
      <w:bookmarkEnd w:id="35"/>
      <w:r>
        <w:t>.</w:t>
      </w:r>
    </w:p>
    <w:p w:rsidR="00BD112D" w:rsidRPr="001A3BF4" w:rsidRDefault="00BD112D" w:rsidP="00BD112D">
      <w:pPr>
        <w:pStyle w:val="BylawsL2"/>
      </w:pPr>
      <w:bookmarkStart w:id="36" w:name="_Toc268763032"/>
      <w:r w:rsidRPr="001A3BF4">
        <w:rPr>
          <w:b/>
        </w:rPr>
        <w:t>Newly Created Directorships and Vacancies</w:t>
      </w:r>
      <w:r>
        <w:rPr>
          <w:b/>
        </w:rPr>
        <w:t xml:space="preserve">.  </w:t>
      </w:r>
      <w:r w:rsidRPr="001A3BF4">
        <w:t>Newly created Directorships and vacancies among the Directors for any reason may be filled by a two-thirds majority vote of the Directors then in office, and the Directors so elected shall serve until the next annual meeting of Directors</w:t>
      </w:r>
      <w:r>
        <w:t>.</w:t>
      </w:r>
      <w:bookmarkEnd w:id="36"/>
    </w:p>
    <w:p w:rsidR="00BD112D" w:rsidRPr="001A3BF4" w:rsidRDefault="00BD112D" w:rsidP="00BD112D">
      <w:pPr>
        <w:pStyle w:val="BylawsL2"/>
      </w:pPr>
      <w:bookmarkStart w:id="37" w:name="_Toc268763033"/>
      <w:r w:rsidRPr="001A3BF4">
        <w:rPr>
          <w:b/>
        </w:rPr>
        <w:t>Regular Meetings</w:t>
      </w:r>
      <w:r>
        <w:rPr>
          <w:b/>
        </w:rPr>
        <w:t xml:space="preserve">.  </w:t>
      </w:r>
      <w:r w:rsidRPr="001A3BF4">
        <w:t>Regular meetings of the Board will be held quarterly on the first Wednesday of that month, unless agreed otherwise by the Board.</w:t>
      </w:r>
      <w:bookmarkEnd w:id="37"/>
      <w:r>
        <w:t xml:space="preserve">  If quorum (pursuant to Section 14 of this Article and the other terms of these By-Laws) is not present at such time, the meeting shall be immediately adjourned and the meeting shall be reconvened the following Wednesday if quorum pursuant to Section 14 of this Article and the other terms of these By-Laws is attained.</w:t>
      </w:r>
    </w:p>
    <w:p w:rsidR="00BD112D" w:rsidRPr="001A3BF4" w:rsidRDefault="00BD112D" w:rsidP="00BD112D">
      <w:pPr>
        <w:pStyle w:val="BylawsL2"/>
      </w:pPr>
      <w:bookmarkStart w:id="38" w:name="_Toc268763034"/>
      <w:r w:rsidRPr="001A3BF4">
        <w:rPr>
          <w:b/>
        </w:rPr>
        <w:t>Annual Meetings</w:t>
      </w:r>
      <w:r>
        <w:rPr>
          <w:b/>
        </w:rPr>
        <w:t xml:space="preserve">.  </w:t>
      </w:r>
      <w:r w:rsidRPr="001A3BF4">
        <w:t>The Board shall meet in person at least once a year at such times and at such places as the Board of Directors shall designate in the notice of the meeting</w:t>
      </w:r>
      <w:r>
        <w:t xml:space="preserve">.  In person participation is required.  </w:t>
      </w:r>
      <w:r w:rsidRPr="001A3BF4">
        <w:t>Annual meetings do not constitute one of the regular meetings required to be held at least annually</w:t>
      </w:r>
      <w:r>
        <w:t>.</w:t>
      </w:r>
      <w:bookmarkEnd w:id="38"/>
    </w:p>
    <w:p w:rsidR="00BD112D" w:rsidRPr="001A3BF4" w:rsidRDefault="00BD112D" w:rsidP="00BD112D">
      <w:pPr>
        <w:pStyle w:val="BylawsL2"/>
      </w:pPr>
      <w:bookmarkStart w:id="39" w:name="_Toc268763035"/>
      <w:r w:rsidRPr="001A3BF4">
        <w:rPr>
          <w:b/>
        </w:rPr>
        <w:t>Special Meetings</w:t>
      </w:r>
      <w:r>
        <w:rPr>
          <w:b/>
        </w:rPr>
        <w:t xml:space="preserve">.  </w:t>
      </w:r>
      <w:r w:rsidRPr="001A3BF4">
        <w:t xml:space="preserve">Special meetings of the Board may be called by the </w:t>
      </w:r>
      <w:r w:rsidRPr="001A3BF4">
        <w:rPr>
          <w:bCs/>
        </w:rPr>
        <w:t>Chair</w:t>
      </w:r>
      <w:r>
        <w:rPr>
          <w:bCs/>
        </w:rPr>
        <w:t>person</w:t>
      </w:r>
      <w:r w:rsidRPr="001A3BF4">
        <w:rPr>
          <w:bCs/>
        </w:rPr>
        <w:t xml:space="preserve"> or any two Directors</w:t>
      </w:r>
      <w:r>
        <w:t>.</w:t>
      </w:r>
      <w:bookmarkEnd w:id="39"/>
    </w:p>
    <w:p w:rsidR="00BD112D" w:rsidRPr="001A3BF4" w:rsidRDefault="00BD112D" w:rsidP="00BD112D">
      <w:pPr>
        <w:pStyle w:val="BylawsL2"/>
      </w:pPr>
      <w:bookmarkStart w:id="40" w:name="_Toc268763036"/>
      <w:r w:rsidRPr="001A3BF4">
        <w:rPr>
          <w:b/>
        </w:rPr>
        <w:t>Presence at Meeting by Telephone</w:t>
      </w:r>
      <w:r>
        <w:rPr>
          <w:b/>
        </w:rPr>
        <w:t xml:space="preserve">.  </w:t>
      </w:r>
      <w:r>
        <w:t>Where</w:t>
      </w:r>
      <w:r w:rsidRPr="001A3BF4">
        <w:t xml:space="preserve"> any one or more Directors are unable to attend a meeting in person, any one or more Directors or any committee of the Board may participate in a meeting of the Board or of such committee by means of a conference telephone or similar equipment allowing all persons participating in such meeting to hear each other at the same time</w:t>
      </w:r>
      <w:r>
        <w:t xml:space="preserve">.  </w:t>
      </w:r>
      <w:r w:rsidRPr="001A3BF4">
        <w:t>Participation by such means shall constitute presence in person at the meeting</w:t>
      </w:r>
      <w:bookmarkEnd w:id="40"/>
      <w:r>
        <w:t xml:space="preserve"> and resolutions adopted by the quorum are binding, even if the Director was not present at the time of voting.</w:t>
      </w:r>
    </w:p>
    <w:p w:rsidR="00BD112D" w:rsidRPr="001A3BF4" w:rsidRDefault="00BD112D" w:rsidP="00BD112D">
      <w:pPr>
        <w:pStyle w:val="BylawsL2"/>
      </w:pPr>
      <w:bookmarkStart w:id="41" w:name="_Toc268763037"/>
      <w:r w:rsidRPr="001A3BF4">
        <w:rPr>
          <w:b/>
        </w:rPr>
        <w:t>Quorum and Action</w:t>
      </w:r>
      <w:r>
        <w:rPr>
          <w:b/>
        </w:rPr>
        <w:t xml:space="preserve">.  </w:t>
      </w:r>
      <w:r w:rsidRPr="001A3BF4">
        <w:t>Unless oth</w:t>
      </w:r>
      <w:r>
        <w:t xml:space="preserve">erwise required by law, </w:t>
      </w:r>
      <w:r w:rsidRPr="001A3BF4">
        <w:t>one-third of the Board’s total membership shall constitute a quorum for the transaction of the business at any meeting of the Board</w:t>
      </w:r>
      <w:r>
        <w:t xml:space="preserve">.  </w:t>
      </w:r>
      <w:r w:rsidRPr="001A3BF4">
        <w:t>When a quorum is present at a meeting, all actions shall be approved by consensus of those present</w:t>
      </w:r>
      <w:r>
        <w:t xml:space="preserve"> in person or by phone</w:t>
      </w:r>
      <w:r w:rsidRPr="001A3BF4">
        <w:t xml:space="preserve">, unless otherwise required by these </w:t>
      </w:r>
      <w:r>
        <w:t>B</w:t>
      </w:r>
      <w:r w:rsidRPr="001A3BF4">
        <w:t>y</w:t>
      </w:r>
      <w:r>
        <w:t>-L</w:t>
      </w:r>
      <w:r w:rsidRPr="001A3BF4">
        <w:t>aws or by law</w:t>
      </w:r>
      <w:r>
        <w:t xml:space="preserve">.  </w:t>
      </w:r>
      <w:r w:rsidRPr="001A3BF4">
        <w:t>Any action that may be taken at a meeting of the Board may be taken without holding a meeting if a consent</w:t>
      </w:r>
      <w:r>
        <w:t>,</w:t>
      </w:r>
      <w:r w:rsidRPr="001A3BF4">
        <w:t xml:space="preserve"> in writing, setting forth the action taken, is signed by all of the Directors.</w:t>
      </w:r>
      <w:bookmarkEnd w:id="41"/>
    </w:p>
    <w:p w:rsidR="00BD112D" w:rsidRPr="001A3BF4" w:rsidRDefault="00BD112D" w:rsidP="00BD112D">
      <w:pPr>
        <w:pStyle w:val="BylawsCont1"/>
      </w:pPr>
      <w:r w:rsidRPr="001A3BF4">
        <w:t xml:space="preserve">Consensus is defined in accordance with ISEAL Code of Good </w:t>
      </w:r>
      <w:r w:rsidRPr="00D60FCB">
        <w:t>Practice</w:t>
      </w:r>
      <w:r w:rsidRPr="001A3BF4">
        <w:t xml:space="preserve"> for Setting Social and Environmental Standards &amp; ISO/IEC Guide 2.1996</w:t>
      </w:r>
      <w:r>
        <w:t xml:space="preserve"> which states</w:t>
      </w:r>
      <w:r w:rsidRPr="001A3BF4">
        <w:t xml:space="preserve">: </w:t>
      </w:r>
      <w:r>
        <w:t xml:space="preserve"> </w:t>
      </w:r>
      <w:r w:rsidRPr="001A3BF4">
        <w:t>“Consensus constitutes general agreement, characterized by the absence of sustained opposition to substantial issues by and</w:t>
      </w:r>
      <w:r>
        <w:t xml:space="preserve"> an</w:t>
      </w:r>
      <w:r w:rsidRPr="001A3BF4">
        <w:t xml:space="preserve"> important part of the concerned interests and by a process seeking to take into account the views of interested parties, particularly those directly affected, and to reconcile any conflicting arguments.”  Consensus need not imply unanimity</w:t>
      </w:r>
      <w:r>
        <w:t xml:space="preserve">.  </w:t>
      </w:r>
      <w:r w:rsidRPr="001A3BF4">
        <w:t>In case a vote is required, it should be by simple majority (50% +1)</w:t>
      </w:r>
      <w:r>
        <w:t xml:space="preserve"> of Directors present unless otherwise specified in other articles or sections of these By-Laws.</w:t>
      </w:r>
      <w:r w:rsidRPr="00067E9C">
        <w:rPr>
          <w:b/>
        </w:rPr>
        <w:t xml:space="preserve"> </w:t>
      </w:r>
    </w:p>
    <w:p w:rsidR="00BD112D" w:rsidRPr="001A3BF4" w:rsidRDefault="00BD112D" w:rsidP="00BD112D">
      <w:pPr>
        <w:pStyle w:val="BylawsL2"/>
      </w:pPr>
      <w:bookmarkStart w:id="42" w:name="_Toc268763038"/>
      <w:r w:rsidRPr="001A3BF4">
        <w:rPr>
          <w:b/>
        </w:rPr>
        <w:t>Action by Written Consent</w:t>
      </w:r>
      <w:r w:rsidRPr="00E649B9">
        <w:rPr>
          <w:b/>
          <w:highlight w:val="yellow"/>
        </w:rPr>
        <w:t xml:space="preserve">.  </w:t>
      </w:r>
      <w:r w:rsidRPr="00E649B9">
        <w:rPr>
          <w:highlight w:val="yellow"/>
        </w:rPr>
        <w:t xml:space="preserve">Should action be required between Board meetings, or to follow up Board decisions, </w:t>
      </w:r>
      <w:r>
        <w:rPr>
          <w:highlight w:val="yellow"/>
        </w:rPr>
        <w:t>they</w:t>
      </w:r>
      <w:r w:rsidRPr="00E649B9">
        <w:rPr>
          <w:highlight w:val="yellow"/>
        </w:rPr>
        <w:t xml:space="preserve"> may be taken by the Board without a meeting</w:t>
      </w:r>
      <w:r>
        <w:rPr>
          <w:highlight w:val="yellow"/>
        </w:rPr>
        <w:t xml:space="preserve"> by written consent</w:t>
      </w:r>
      <w:r w:rsidRPr="00E649B9">
        <w:rPr>
          <w:highlight w:val="yellow"/>
        </w:rPr>
        <w:t>.</w:t>
      </w:r>
      <w:r>
        <w:t xml:space="preserve"> </w:t>
      </w:r>
      <w:r w:rsidRPr="00527470">
        <w:t xml:space="preserve"> </w:t>
      </w:r>
      <w:bookmarkEnd w:id="42"/>
      <w:r w:rsidRPr="00527470">
        <w:rPr>
          <w:highlight w:val="yellow"/>
        </w:rPr>
        <w:t>Action by written consent requires a 7 working day period of notice and will require respons</w:t>
      </w:r>
      <w:r>
        <w:rPr>
          <w:highlight w:val="yellow"/>
        </w:rPr>
        <w:t>e</w:t>
      </w:r>
      <w:r w:rsidRPr="00527470">
        <w:rPr>
          <w:highlight w:val="yellow"/>
        </w:rPr>
        <w:t xml:space="preserve"> by 2/3’s of the Directors.  Action by written consent shall be resolved by simple majority </w:t>
      </w:r>
      <w:r>
        <w:rPr>
          <w:highlight w:val="yellow"/>
        </w:rPr>
        <w:t>u</w:t>
      </w:r>
      <w:r w:rsidRPr="00527470">
        <w:rPr>
          <w:highlight w:val="yellow"/>
        </w:rPr>
        <w:t>nless otherwise stated by the By-laws.  Such written consent shall be filled with the minutes of the proceedings of the Board</w:t>
      </w:r>
      <w:r>
        <w:t xml:space="preserve">. </w:t>
      </w:r>
    </w:p>
    <w:p w:rsidR="00BD112D" w:rsidRPr="001A3BF4" w:rsidRDefault="00BD112D" w:rsidP="00BD112D">
      <w:pPr>
        <w:pStyle w:val="BylawsL2"/>
      </w:pPr>
      <w:bookmarkStart w:id="43" w:name="_Toc268763039"/>
      <w:r w:rsidRPr="001A3BF4">
        <w:rPr>
          <w:b/>
        </w:rPr>
        <w:t>Notice of Meeting</w:t>
      </w:r>
      <w:r>
        <w:rPr>
          <w:b/>
        </w:rPr>
        <w:t xml:space="preserve">.  </w:t>
      </w:r>
      <w:r w:rsidRPr="001A3BF4">
        <w:t>Notice of the time and place of the meeting, and in the case of a special meeting, the purpose for which and by or at whose direction such special meeting is called, shall be sent by the Secretary via first-class mail, e</w:t>
      </w:r>
      <w:r>
        <w:t>-</w:t>
      </w:r>
      <w:r w:rsidRPr="001A3BF4">
        <w:t>mail, or facsimile to such Director’s usual residence or usual place of business, at least fourteen days before the meeting, or via telephone at least one day before the meeting</w:t>
      </w:r>
      <w:r>
        <w:t xml:space="preserve">.  </w:t>
      </w:r>
      <w:r w:rsidRPr="001A3BF4">
        <w:t>Any Director may waive such notice in writing before or after the meeting, or by attending the meeting without protesting the lack of notice prior to or at the commencement of the meeting.</w:t>
      </w:r>
      <w:bookmarkEnd w:id="43"/>
    </w:p>
    <w:p w:rsidR="00BD112D" w:rsidRPr="001A3BF4" w:rsidRDefault="00BD112D" w:rsidP="00BD112D">
      <w:pPr>
        <w:pStyle w:val="BylawsL2"/>
      </w:pPr>
      <w:bookmarkStart w:id="44" w:name="_Toc268763040"/>
      <w:r w:rsidRPr="001A3BF4">
        <w:rPr>
          <w:b/>
        </w:rPr>
        <w:t>Compensation</w:t>
      </w:r>
      <w:r>
        <w:rPr>
          <w:b/>
        </w:rPr>
        <w:t xml:space="preserve">.  </w:t>
      </w:r>
      <w:r w:rsidRPr="001A3BF4">
        <w:t>The Directors shall serve without compensation</w:t>
      </w:r>
      <w:r>
        <w:t xml:space="preserve">; nor shall they work in any capacity for GSTC while simultaneously serving on the Board.  </w:t>
      </w:r>
      <w:r w:rsidRPr="001A3BF4">
        <w:t xml:space="preserve">Directors may, however, subject to the available funds of </w:t>
      </w:r>
      <w:r>
        <w:t>GSTC</w:t>
      </w:r>
      <w:r w:rsidRPr="001A3BF4">
        <w:t xml:space="preserve">, be reimbursed for reasonable expenses, such as transportation, long distance phone calls and copying undertaken on behalf of </w:t>
      </w:r>
      <w:r>
        <w:t>GSTC.</w:t>
      </w:r>
      <w:bookmarkEnd w:id="44"/>
    </w:p>
    <w:p w:rsidR="00BD112D" w:rsidRPr="001A3BF4" w:rsidRDefault="00BD112D" w:rsidP="00BD112D">
      <w:pPr>
        <w:pStyle w:val="BylawsL1"/>
      </w:pPr>
      <w:bookmarkStart w:id="45" w:name="_Toc268763041"/>
      <w:r>
        <w:br/>
      </w:r>
      <w:r w:rsidRPr="001A3BF4">
        <w:t>OFFICERS, EMPLOYEES, AGENTS</w:t>
      </w:r>
      <w:bookmarkEnd w:id="45"/>
    </w:p>
    <w:p w:rsidR="00BD112D" w:rsidRPr="001A3BF4" w:rsidRDefault="00BD112D" w:rsidP="00BD112D">
      <w:pPr>
        <w:pStyle w:val="BylawsL2"/>
      </w:pPr>
      <w:bookmarkStart w:id="46" w:name="_Toc268763042"/>
      <w:r w:rsidRPr="001A3BF4">
        <w:rPr>
          <w:b/>
        </w:rPr>
        <w:t>Officers</w:t>
      </w:r>
      <w:r>
        <w:rPr>
          <w:b/>
        </w:rPr>
        <w:t xml:space="preserve">.  </w:t>
      </w:r>
      <w:r w:rsidRPr="001A3BF4">
        <w:t xml:space="preserve">Officers of the Corporation shall be the </w:t>
      </w:r>
      <w:r>
        <w:t>Chairperson</w:t>
      </w:r>
      <w:r w:rsidRPr="001A3BF4">
        <w:t>, Vice</w:t>
      </w:r>
      <w:r>
        <w:t>-Chairperson</w:t>
      </w:r>
      <w:r w:rsidRPr="001A3BF4">
        <w:t xml:space="preserve">, Secretary, Treasurer, the Executive Director, and such </w:t>
      </w:r>
      <w:r w:rsidRPr="00A5534D">
        <w:t>other officers with such titles as the Board may authorize or appoint.  The Board shall elect a</w:t>
      </w:r>
      <w:r w:rsidRPr="001A3BF4">
        <w:t>ll Officers of the Corporation from amongst the Directors, with the exception of the Executive Director</w:t>
      </w:r>
      <w:r>
        <w:t xml:space="preserve">.  </w:t>
      </w:r>
      <w:r w:rsidRPr="001A3BF4">
        <w:t>The same person may not serve as the Corporation’s Executive Director and Secretary.</w:t>
      </w:r>
      <w:bookmarkEnd w:id="46"/>
    </w:p>
    <w:p w:rsidR="00BD112D" w:rsidRPr="001A3BF4" w:rsidRDefault="00BD112D" w:rsidP="00BD112D">
      <w:pPr>
        <w:pStyle w:val="BylawsL2"/>
      </w:pPr>
      <w:bookmarkStart w:id="47" w:name="_Toc268763043"/>
      <w:r w:rsidRPr="001A3BF4">
        <w:rPr>
          <w:b/>
        </w:rPr>
        <w:t>Authorities and Duties</w:t>
      </w:r>
      <w:r>
        <w:rPr>
          <w:b/>
        </w:rPr>
        <w:t xml:space="preserve">.  </w:t>
      </w:r>
      <w:r w:rsidRPr="001A3BF4">
        <w:t>Officers shall have such duties and powers as normally are associated with their titles, except as the Board may otherwise specify</w:t>
      </w:r>
      <w:r>
        <w:t>,</w:t>
      </w:r>
      <w:r w:rsidRPr="001A3BF4">
        <w:t xml:space="preserve"> and meet the requirements established under Article IV</w:t>
      </w:r>
      <w:r>
        <w:t>.</w:t>
      </w:r>
      <w:bookmarkEnd w:id="47"/>
    </w:p>
    <w:p w:rsidR="00BD112D" w:rsidRPr="001A3BF4" w:rsidRDefault="00BD112D" w:rsidP="00BD112D">
      <w:pPr>
        <w:pStyle w:val="BylawsCont1"/>
      </w:pPr>
      <w:r w:rsidRPr="001A3BF4">
        <w:t xml:space="preserve">The officers of the </w:t>
      </w:r>
      <w:r>
        <w:t>C</w:t>
      </w:r>
      <w:r w:rsidRPr="001A3BF4">
        <w:t xml:space="preserve">orporation who occupy staff positions shall </w:t>
      </w:r>
      <w:r w:rsidRPr="00D60FCB">
        <w:t>have</w:t>
      </w:r>
      <w:r w:rsidRPr="001A3BF4">
        <w:t xml:space="preserve"> the authority and shall exercise the powers and perform the duties specified by the Executive Director, the </w:t>
      </w:r>
      <w:r>
        <w:t>B</w:t>
      </w:r>
      <w:r w:rsidRPr="001A3BF4">
        <w:t xml:space="preserve">oard of </w:t>
      </w:r>
      <w:r>
        <w:t>D</w:t>
      </w:r>
      <w:r w:rsidRPr="001A3BF4">
        <w:t>irectors or these By</w:t>
      </w:r>
      <w:r>
        <w:t>-L</w:t>
      </w:r>
      <w:r w:rsidRPr="001A3BF4">
        <w:t>aws, except that in any event each officer shall exercise such powers and perform such duties as may be required by law.</w:t>
      </w:r>
    </w:p>
    <w:p w:rsidR="00BD112D" w:rsidRPr="001A3BF4" w:rsidRDefault="00BD112D" w:rsidP="00BD112D">
      <w:pPr>
        <w:pStyle w:val="BylawsL2"/>
      </w:pPr>
      <w:bookmarkStart w:id="48" w:name="_Toc268763044"/>
      <w:r w:rsidRPr="001A3BF4">
        <w:rPr>
          <w:b/>
        </w:rPr>
        <w:t>Election and Term of Office</w:t>
      </w:r>
      <w:r>
        <w:rPr>
          <w:b/>
        </w:rPr>
        <w:t xml:space="preserve">.  </w:t>
      </w:r>
      <w:r w:rsidRPr="001A3BF4">
        <w:t xml:space="preserve">Except as provided for the Chairperson, the officers of the </w:t>
      </w:r>
      <w:r>
        <w:t>C</w:t>
      </w:r>
      <w:r w:rsidRPr="001A3BF4">
        <w:t xml:space="preserve">orporation shall be elected, for a term commencing on election, by the </w:t>
      </w:r>
      <w:r>
        <w:t>C</w:t>
      </w:r>
      <w:r w:rsidRPr="001A3BF4">
        <w:t>orporation</w:t>
      </w:r>
      <w:r>
        <w:t>’</w:t>
      </w:r>
      <w:r w:rsidRPr="001A3BF4">
        <w:t xml:space="preserve">s </w:t>
      </w:r>
      <w:r>
        <w:t>D</w:t>
      </w:r>
      <w:r w:rsidRPr="001A3BF4">
        <w:t xml:space="preserve">irectors at the annual meeting of the </w:t>
      </w:r>
      <w:r>
        <w:t>B</w:t>
      </w:r>
      <w:r w:rsidRPr="001A3BF4">
        <w:t xml:space="preserve">oard of </w:t>
      </w:r>
      <w:r>
        <w:t>D</w:t>
      </w:r>
      <w:r w:rsidRPr="001A3BF4">
        <w:t>irectors</w:t>
      </w:r>
      <w:r>
        <w:t xml:space="preserve">.  </w:t>
      </w:r>
      <w:r w:rsidRPr="001A3BF4">
        <w:t xml:space="preserve">Officers shall be selected from the slate of officer nominees presented to the </w:t>
      </w:r>
      <w:r>
        <w:t>B</w:t>
      </w:r>
      <w:r w:rsidRPr="001A3BF4">
        <w:t>oard</w:t>
      </w:r>
      <w:r>
        <w:t xml:space="preserve">.  </w:t>
      </w:r>
      <w:r w:rsidRPr="001A3BF4">
        <w:t>Each officer shall hold office for a term of two (2) years or until his or her successor shall have been duly elected and shall have qualified, or until his or her earlier death, resignation or removal</w:t>
      </w:r>
      <w:r>
        <w:t>.</w:t>
      </w:r>
      <w:bookmarkEnd w:id="48"/>
    </w:p>
    <w:p w:rsidR="00BD112D" w:rsidRPr="001A3BF4" w:rsidRDefault="00BD112D" w:rsidP="00BD112D">
      <w:pPr>
        <w:pStyle w:val="BylawsL2"/>
      </w:pPr>
      <w:bookmarkStart w:id="49" w:name="_Toc268763045"/>
      <w:r w:rsidRPr="00FF30BF">
        <w:rPr>
          <w:b/>
        </w:rPr>
        <w:t>Additional Officers</w:t>
      </w:r>
      <w:r>
        <w:rPr>
          <w:b/>
        </w:rPr>
        <w:t xml:space="preserve">.  </w:t>
      </w:r>
      <w:r w:rsidRPr="00FF30BF">
        <w:t>The Board may appoint additional officers as it shall deem necessary, who shall hold office for such term and shall exercise such powers and perform such duties as shall be determined from time to time by the Board.</w:t>
      </w:r>
      <w:bookmarkEnd w:id="49"/>
    </w:p>
    <w:p w:rsidR="00BD112D" w:rsidRPr="001A3BF4" w:rsidRDefault="00BD112D" w:rsidP="00BD112D">
      <w:pPr>
        <w:pStyle w:val="BylawsL2"/>
      </w:pPr>
      <w:bookmarkStart w:id="50" w:name="_Toc268763046"/>
      <w:r w:rsidRPr="001A3BF4">
        <w:rPr>
          <w:b/>
        </w:rPr>
        <w:t>Vacancies</w:t>
      </w:r>
      <w:r>
        <w:rPr>
          <w:b/>
        </w:rPr>
        <w:t xml:space="preserve">.  </w:t>
      </w:r>
      <w:r w:rsidRPr="001A3BF4">
        <w:t>A vacancy in any office, however occurring, may be filled for the unexpired portion of the term by action of the board of directors</w:t>
      </w:r>
      <w:r>
        <w:t>.</w:t>
      </w:r>
      <w:bookmarkEnd w:id="50"/>
    </w:p>
    <w:p w:rsidR="00BD112D" w:rsidRDefault="00BD112D" w:rsidP="00BD112D">
      <w:pPr>
        <w:pStyle w:val="BylawsL2"/>
      </w:pPr>
      <w:bookmarkStart w:id="51" w:name="_Toc268763047"/>
      <w:r w:rsidRPr="001A3BF4">
        <w:rPr>
          <w:b/>
        </w:rPr>
        <w:t>Resignation and Removal</w:t>
      </w:r>
      <w:r>
        <w:rPr>
          <w:b/>
        </w:rPr>
        <w:t xml:space="preserve">.  </w:t>
      </w:r>
      <w:r w:rsidRPr="001A3BF4">
        <w:t xml:space="preserve">Any officer may resign at any time, subject to any rights or obligations under any existing contracts between the officer and the </w:t>
      </w:r>
      <w:r>
        <w:t>C</w:t>
      </w:r>
      <w:r w:rsidRPr="001A3BF4">
        <w:t xml:space="preserve">orporation, by giving written notice to the </w:t>
      </w:r>
      <w:r>
        <w:t>Chairperson</w:t>
      </w:r>
      <w:r w:rsidRPr="001A3BF4">
        <w:t xml:space="preserve">, </w:t>
      </w:r>
      <w:r>
        <w:t>V</w:t>
      </w:r>
      <w:r w:rsidRPr="001A3BF4">
        <w:t>ice-</w:t>
      </w:r>
      <w:r>
        <w:t>Chairperson, or the S</w:t>
      </w:r>
      <w:r w:rsidRPr="001A3BF4">
        <w:t>ecretary</w:t>
      </w:r>
      <w:r>
        <w:t xml:space="preserve">.  </w:t>
      </w:r>
      <w:r w:rsidRPr="001A3BF4">
        <w:t>An officer’s resignation shall take effect at the time specified in such notice, and unless otherwise specified therein, the acceptance of such resignation shall not be necessary to make it effective</w:t>
      </w:r>
      <w:r>
        <w:t>.</w:t>
      </w:r>
      <w:bookmarkEnd w:id="51"/>
    </w:p>
    <w:p w:rsidR="00BD112D" w:rsidRPr="001A3BF4" w:rsidRDefault="00BD112D" w:rsidP="00BD112D">
      <w:pPr>
        <w:pStyle w:val="BylawsL2"/>
        <w:numPr>
          <w:ilvl w:val="0"/>
          <w:numId w:val="0"/>
        </w:numPr>
      </w:pPr>
      <w:bookmarkStart w:id="52" w:name="_Toc268763048"/>
      <w:r w:rsidRPr="001A3BF4">
        <w:t xml:space="preserve">Except as hereinafter provided for the </w:t>
      </w:r>
      <w:r>
        <w:t>Chairperson</w:t>
      </w:r>
      <w:r w:rsidRPr="001A3BF4">
        <w:t>, any officer or agent may be removed, with or without cause, by a majority vote of the directors present and voting at a meeting called for such purpose or at a regular meeting of the board, or by a committee appointed by the board for such purpose whenever in its judgment the best interests o</w:t>
      </w:r>
      <w:r>
        <w:t>f</w:t>
      </w:r>
      <w:r w:rsidRPr="001A3BF4">
        <w:t xml:space="preserve"> the </w:t>
      </w:r>
      <w:r>
        <w:t>C</w:t>
      </w:r>
      <w:r w:rsidRPr="001A3BF4">
        <w:t>orporation will be served thereby, but such removal shall be without prejudice to the contract rights, if any, of the person so removed</w:t>
      </w:r>
      <w:r>
        <w:t xml:space="preserve">.  </w:t>
      </w:r>
      <w:r w:rsidRPr="001A3BF4">
        <w:t>Election or appointment of an officer or agent shall not in itself create contract rights</w:t>
      </w:r>
      <w:r>
        <w:t xml:space="preserve">.  </w:t>
      </w:r>
      <w:r w:rsidRPr="001A3BF4">
        <w:t xml:space="preserve">The </w:t>
      </w:r>
      <w:r>
        <w:t>C</w:t>
      </w:r>
      <w:r w:rsidRPr="001A3BF4">
        <w:t>hairperson may be removed for cause by a two-thirds vote of the entire board of directors at a meeting called for such purpose or at a regular meeting of the board</w:t>
      </w:r>
      <w:r>
        <w:t xml:space="preserve">.  </w:t>
      </w:r>
      <w:r w:rsidRPr="001A3BF4">
        <w:t>Any notice of a meeting at which action is to be taken to remove an officer shall include notice of such action.</w:t>
      </w:r>
      <w:bookmarkEnd w:id="52"/>
    </w:p>
    <w:p w:rsidR="00BD112D" w:rsidRPr="001A3BF4" w:rsidRDefault="00BD112D" w:rsidP="00BD112D">
      <w:pPr>
        <w:pStyle w:val="BylawsL2"/>
      </w:pPr>
      <w:bookmarkStart w:id="53" w:name="_Toc268763049"/>
      <w:r w:rsidRPr="00FF30BF">
        <w:rPr>
          <w:b/>
        </w:rPr>
        <w:t>Employees, Consultants, and Other Agents</w:t>
      </w:r>
      <w:r>
        <w:t xml:space="preserve">.  </w:t>
      </w:r>
      <w:r w:rsidRPr="00FF30BF">
        <w:t>The board of directors may appoint agents, consultants, accountants and attorneys who shall have such authority and perform such duties as may be prescribed by the board</w:t>
      </w:r>
      <w:r>
        <w:t xml:space="preserve">.  </w:t>
      </w:r>
      <w:r w:rsidRPr="00FF30BF">
        <w:t>The board may remove or terminate any agent, consultant, accountant, or attorney at any time with or without cause</w:t>
      </w:r>
      <w:r>
        <w:t xml:space="preserve">.  </w:t>
      </w:r>
      <w:r w:rsidRPr="00FF30BF">
        <w:t>Removal without cause shall be without prejudice to such person’s contract rights, if any, and the appointment of such person shall not itself create contract rights.</w:t>
      </w:r>
      <w:bookmarkEnd w:id="53"/>
    </w:p>
    <w:p w:rsidR="00BD112D" w:rsidRPr="001A3BF4" w:rsidRDefault="00BD112D" w:rsidP="00BD112D">
      <w:pPr>
        <w:pStyle w:val="BylawsL2"/>
      </w:pPr>
      <w:bookmarkStart w:id="54" w:name="_Toc268763050"/>
      <w:r w:rsidRPr="001A3BF4">
        <w:rPr>
          <w:b/>
        </w:rPr>
        <w:t>Chairperson</w:t>
      </w:r>
      <w:r>
        <w:rPr>
          <w:b/>
        </w:rPr>
        <w:t xml:space="preserve">.  </w:t>
      </w:r>
      <w:r w:rsidRPr="001A3BF4">
        <w:t xml:space="preserve">At its organizational meeting and thereafter at each third annual meeting of the </w:t>
      </w:r>
      <w:r>
        <w:t>B</w:t>
      </w:r>
      <w:r w:rsidRPr="001A3BF4">
        <w:t xml:space="preserve">oard, the </w:t>
      </w:r>
      <w:r>
        <w:t>B</w:t>
      </w:r>
      <w:r w:rsidRPr="001A3BF4">
        <w:t xml:space="preserve">oard of </w:t>
      </w:r>
      <w:r>
        <w:t>D</w:t>
      </w:r>
      <w:r w:rsidRPr="001A3BF4">
        <w:t xml:space="preserve">irectors shall elect, from among those who are, or are to be, </w:t>
      </w:r>
      <w:r>
        <w:t>D</w:t>
      </w:r>
      <w:r w:rsidRPr="001A3BF4">
        <w:t xml:space="preserve">irectors of the </w:t>
      </w:r>
      <w:r>
        <w:t>C</w:t>
      </w:r>
      <w:r w:rsidRPr="001A3BF4">
        <w:t xml:space="preserve">orporation, a </w:t>
      </w:r>
      <w:r>
        <w:t>Chairperson</w:t>
      </w:r>
      <w:r w:rsidRPr="001A3BF4">
        <w:t xml:space="preserve"> of the corporation</w:t>
      </w:r>
      <w:r>
        <w:t xml:space="preserve">.  </w:t>
      </w:r>
      <w:r w:rsidRPr="001A3BF4">
        <w:t xml:space="preserve">When present, the </w:t>
      </w:r>
      <w:r>
        <w:t>Chairperson</w:t>
      </w:r>
      <w:r w:rsidRPr="001A3BF4">
        <w:t xml:space="preserve"> shall preside </w:t>
      </w:r>
      <w:r>
        <w:t xml:space="preserve">over </w:t>
      </w:r>
      <w:r w:rsidRPr="001A3BF4">
        <w:t xml:space="preserve">all regular and special meetings of the </w:t>
      </w:r>
      <w:r>
        <w:t>B</w:t>
      </w:r>
      <w:r w:rsidRPr="001A3BF4">
        <w:t xml:space="preserve">oard of </w:t>
      </w:r>
      <w:r>
        <w:t>D</w:t>
      </w:r>
      <w:r w:rsidRPr="001A3BF4">
        <w:t xml:space="preserve">irectors of the </w:t>
      </w:r>
      <w:r>
        <w:t>C</w:t>
      </w:r>
      <w:r w:rsidRPr="001A3BF4">
        <w:t>orporation, and shall perform all other duties incident to the office required by the By</w:t>
      </w:r>
      <w:r>
        <w:t>-L</w:t>
      </w:r>
      <w:r w:rsidRPr="001A3BF4">
        <w:t xml:space="preserve">aws or from time to time assigned to him or her by the </w:t>
      </w:r>
      <w:r>
        <w:t>B</w:t>
      </w:r>
      <w:r w:rsidRPr="001A3BF4">
        <w:t xml:space="preserve">oard of </w:t>
      </w:r>
      <w:r>
        <w:t>D</w:t>
      </w:r>
      <w:r w:rsidRPr="001A3BF4">
        <w:t>irectors</w:t>
      </w:r>
      <w:r>
        <w:t xml:space="preserve">.  </w:t>
      </w:r>
      <w:r w:rsidRPr="001A3BF4">
        <w:t xml:space="preserve">Subject to the supervision and control of the </w:t>
      </w:r>
      <w:r>
        <w:t>B</w:t>
      </w:r>
      <w:r w:rsidRPr="001A3BF4">
        <w:t xml:space="preserve">oard of </w:t>
      </w:r>
      <w:r>
        <w:t>D</w:t>
      </w:r>
      <w:r w:rsidRPr="001A3BF4">
        <w:t xml:space="preserve">irectors, the powers and duties of the </w:t>
      </w:r>
      <w:r>
        <w:t>Chairperson</w:t>
      </w:r>
      <w:r w:rsidRPr="001A3BF4">
        <w:t xml:space="preserve"> shall be those usually appertaining to the office of </w:t>
      </w:r>
      <w:r>
        <w:t>Chairperson</w:t>
      </w:r>
      <w:r w:rsidRPr="001A3BF4">
        <w:t xml:space="preserve"> and whatever other powers or duties as are prescribed by these By</w:t>
      </w:r>
      <w:r>
        <w:t>-L</w:t>
      </w:r>
      <w:r w:rsidRPr="001A3BF4">
        <w:t>aws or by the board of directors</w:t>
      </w:r>
      <w:r>
        <w:t xml:space="preserve">.  </w:t>
      </w:r>
      <w:r w:rsidRPr="001A3BF4">
        <w:t xml:space="preserve">The </w:t>
      </w:r>
      <w:r>
        <w:t>Chairperson</w:t>
      </w:r>
      <w:r w:rsidRPr="001A3BF4">
        <w:t xml:space="preserve"> shall publicly represent the Corporation.</w:t>
      </w:r>
      <w:bookmarkEnd w:id="54"/>
    </w:p>
    <w:p w:rsidR="00BD112D" w:rsidRPr="001A3BF4" w:rsidRDefault="00BD112D" w:rsidP="00BD112D">
      <w:pPr>
        <w:pStyle w:val="BylawsL2"/>
      </w:pPr>
      <w:bookmarkStart w:id="55" w:name="_Toc268763051"/>
      <w:r w:rsidRPr="001A3BF4">
        <w:rPr>
          <w:b/>
        </w:rPr>
        <w:t>Vice-Chairperson</w:t>
      </w:r>
      <w:r>
        <w:rPr>
          <w:b/>
        </w:rPr>
        <w:t xml:space="preserve">.  </w:t>
      </w:r>
      <w:r w:rsidRPr="001A3BF4">
        <w:t xml:space="preserve">Elected by the board of directors from among those who are, or are to be, </w:t>
      </w:r>
      <w:r>
        <w:t>D</w:t>
      </w:r>
      <w:r w:rsidRPr="001A3BF4">
        <w:t xml:space="preserve">irectors of the </w:t>
      </w:r>
      <w:r>
        <w:t>C</w:t>
      </w:r>
      <w:r w:rsidRPr="001A3BF4">
        <w:t xml:space="preserve">orporation, the </w:t>
      </w:r>
      <w:r>
        <w:t>Vice-Chairperson</w:t>
      </w:r>
      <w:r w:rsidRPr="001A3BF4">
        <w:t xml:space="preserve"> of the </w:t>
      </w:r>
      <w:r>
        <w:t>B</w:t>
      </w:r>
      <w:r w:rsidRPr="001A3BF4">
        <w:t xml:space="preserve">oard shall assist the </w:t>
      </w:r>
      <w:r>
        <w:t>Chairperson</w:t>
      </w:r>
      <w:r w:rsidRPr="001A3BF4">
        <w:t>, as requested, in the performance of his or her duties and shall have such other functions as these By</w:t>
      </w:r>
      <w:r>
        <w:t>-L</w:t>
      </w:r>
      <w:r w:rsidRPr="001A3BF4">
        <w:t xml:space="preserve">aws may provide or as the </w:t>
      </w:r>
      <w:r>
        <w:t>B</w:t>
      </w:r>
      <w:r w:rsidRPr="001A3BF4">
        <w:t xml:space="preserve">oard of </w:t>
      </w:r>
      <w:r>
        <w:t>D</w:t>
      </w:r>
      <w:r w:rsidRPr="001A3BF4">
        <w:t xml:space="preserve">irectors or </w:t>
      </w:r>
      <w:r>
        <w:t>Chairperson</w:t>
      </w:r>
      <w:r w:rsidRPr="001A3BF4">
        <w:t xml:space="preserve"> may assign from time to time</w:t>
      </w:r>
      <w:r>
        <w:t xml:space="preserve">.  </w:t>
      </w:r>
      <w:r w:rsidRPr="001A3BF4">
        <w:t xml:space="preserve">In addition to the foregoing, the </w:t>
      </w:r>
      <w:r>
        <w:t>Vice-Chairperson</w:t>
      </w:r>
      <w:r w:rsidRPr="001A3BF4">
        <w:t xml:space="preserve"> shall possess the powers and perform the duties incumbent upon the </w:t>
      </w:r>
      <w:r>
        <w:t>Chairperson</w:t>
      </w:r>
      <w:r w:rsidRPr="001A3BF4">
        <w:t xml:space="preserve"> during his or her absence or disability.</w:t>
      </w:r>
      <w:bookmarkEnd w:id="55"/>
    </w:p>
    <w:p w:rsidR="00BD112D" w:rsidRPr="001A3BF4" w:rsidRDefault="00BD112D" w:rsidP="00BD112D">
      <w:pPr>
        <w:pStyle w:val="BylawsL2"/>
      </w:pPr>
      <w:bookmarkStart w:id="56" w:name="_Toc268763052"/>
      <w:r w:rsidRPr="001A3BF4">
        <w:rPr>
          <w:b/>
        </w:rPr>
        <w:t>Secretary</w:t>
      </w:r>
      <w:r>
        <w:rPr>
          <w:b/>
        </w:rPr>
        <w:t xml:space="preserve">.  </w:t>
      </w:r>
      <w:r w:rsidRPr="001A3BF4">
        <w:t xml:space="preserve">The </w:t>
      </w:r>
      <w:r>
        <w:t>B</w:t>
      </w:r>
      <w:r w:rsidRPr="001A3BF4">
        <w:t xml:space="preserve">oard of </w:t>
      </w:r>
      <w:r>
        <w:t>D</w:t>
      </w:r>
      <w:r w:rsidRPr="001A3BF4">
        <w:t xml:space="preserve">irectors shall elect a </w:t>
      </w:r>
      <w:r>
        <w:t>S</w:t>
      </w:r>
      <w:r w:rsidRPr="001A3BF4">
        <w:t xml:space="preserve">ecretary who shall attend the meetings of the directors and shall record the proceedings of the </w:t>
      </w:r>
      <w:r>
        <w:t>C</w:t>
      </w:r>
      <w:r w:rsidRPr="001A3BF4">
        <w:t>orporation and of the board of directors</w:t>
      </w:r>
      <w:r>
        <w:t xml:space="preserve">.  </w:t>
      </w:r>
      <w:r w:rsidRPr="001A3BF4">
        <w:t xml:space="preserve">He or she shall provide for notification of the </w:t>
      </w:r>
      <w:r>
        <w:t>D</w:t>
      </w:r>
      <w:r w:rsidRPr="001A3BF4">
        <w:t xml:space="preserve">irectors of the </w:t>
      </w:r>
      <w:r>
        <w:t>C</w:t>
      </w:r>
      <w:r w:rsidRPr="001A3BF4">
        <w:t>orporation of their respective meetings in accordance with these By</w:t>
      </w:r>
      <w:r>
        <w:t>-L</w:t>
      </w:r>
      <w:r w:rsidRPr="001A3BF4">
        <w:t xml:space="preserve">aws of the </w:t>
      </w:r>
      <w:r>
        <w:t>C</w:t>
      </w:r>
      <w:r w:rsidRPr="001A3BF4">
        <w:t>orporation, shall record the minutes of such activities, shall be the custodian of the corporate records and seal, and shall perform such other duties as may be required by these By</w:t>
      </w:r>
      <w:r>
        <w:t>-L</w:t>
      </w:r>
      <w:r w:rsidRPr="001A3BF4">
        <w:t xml:space="preserve">aws or as may be assigned by the </w:t>
      </w:r>
      <w:r>
        <w:t>B</w:t>
      </w:r>
      <w:r w:rsidRPr="001A3BF4">
        <w:t xml:space="preserve">oard of </w:t>
      </w:r>
      <w:r>
        <w:t>D</w:t>
      </w:r>
      <w:r w:rsidRPr="001A3BF4">
        <w:t xml:space="preserve">irectors or the Executive Director with the concurrence of the </w:t>
      </w:r>
      <w:r>
        <w:t>B</w:t>
      </w:r>
      <w:r w:rsidRPr="001A3BF4">
        <w:t>oard.</w:t>
      </w:r>
      <w:bookmarkEnd w:id="56"/>
    </w:p>
    <w:p w:rsidR="00BD112D" w:rsidRPr="001A3BF4" w:rsidRDefault="00BD112D" w:rsidP="00BD112D">
      <w:pPr>
        <w:pStyle w:val="BylawsL2"/>
      </w:pPr>
      <w:bookmarkStart w:id="57" w:name="_Toc268763053"/>
      <w:r>
        <w:rPr>
          <w:b/>
        </w:rPr>
        <w:t xml:space="preserve">Vice Secretary.  </w:t>
      </w:r>
      <w:r w:rsidRPr="001A3BF4">
        <w:t xml:space="preserve">If one or more shall be elected, the </w:t>
      </w:r>
      <w:r>
        <w:t>Vice</w:t>
      </w:r>
      <w:r w:rsidRPr="001A3BF4">
        <w:t xml:space="preserve"> </w:t>
      </w:r>
      <w:r>
        <w:t>S</w:t>
      </w:r>
      <w:r w:rsidRPr="001A3BF4">
        <w:t xml:space="preserve">ecretary, in the absence of the </w:t>
      </w:r>
      <w:r>
        <w:t>S</w:t>
      </w:r>
      <w:r w:rsidRPr="001A3BF4">
        <w:t>ecretary, shall have the auth</w:t>
      </w:r>
      <w:r>
        <w:t>ority and duties vested in the S</w:t>
      </w:r>
      <w:r w:rsidRPr="001A3BF4">
        <w:t>ecretary</w:t>
      </w:r>
      <w:r>
        <w:t xml:space="preserve">.  </w:t>
      </w:r>
      <w:r w:rsidRPr="001A3BF4">
        <w:t xml:space="preserve">He or she shall perform such duties as may be assigned to him or her by the </w:t>
      </w:r>
      <w:r>
        <w:t>S</w:t>
      </w:r>
      <w:r w:rsidRPr="001A3BF4">
        <w:t xml:space="preserve">ecretary, the </w:t>
      </w:r>
      <w:r>
        <w:t>B</w:t>
      </w:r>
      <w:r w:rsidRPr="001A3BF4">
        <w:t xml:space="preserve">oard of </w:t>
      </w:r>
      <w:r>
        <w:t>D</w:t>
      </w:r>
      <w:r w:rsidRPr="001A3BF4">
        <w:t xml:space="preserve">irectors or the </w:t>
      </w:r>
      <w:r>
        <w:t>Chairperson.</w:t>
      </w:r>
      <w:bookmarkEnd w:id="57"/>
      <w:r>
        <w:t xml:space="preserve">  The Vice Secretary position shall be optional and elected at the Board’s discretion.</w:t>
      </w:r>
    </w:p>
    <w:p w:rsidR="00BD112D" w:rsidRPr="001A3BF4" w:rsidRDefault="00BD112D" w:rsidP="00BD112D">
      <w:pPr>
        <w:pStyle w:val="BylawsL2"/>
      </w:pPr>
      <w:bookmarkStart w:id="58" w:name="_Toc268763054"/>
      <w:r w:rsidRPr="001A3BF4">
        <w:rPr>
          <w:b/>
        </w:rPr>
        <w:t>Treasurer</w:t>
      </w:r>
      <w:r>
        <w:rPr>
          <w:b/>
        </w:rPr>
        <w:t xml:space="preserve">.  </w:t>
      </w:r>
      <w:r w:rsidRPr="001A3BF4">
        <w:t xml:space="preserve">The </w:t>
      </w:r>
      <w:r>
        <w:t>B</w:t>
      </w:r>
      <w:r w:rsidRPr="001A3BF4">
        <w:t xml:space="preserve">oard of </w:t>
      </w:r>
      <w:r>
        <w:t>D</w:t>
      </w:r>
      <w:r w:rsidRPr="001A3BF4">
        <w:t xml:space="preserve">irectors shall elect a </w:t>
      </w:r>
      <w:r>
        <w:t>T</w:t>
      </w:r>
      <w:r w:rsidRPr="001A3BF4">
        <w:t xml:space="preserve">reasurer who shall be the Financial Director of the </w:t>
      </w:r>
      <w:r>
        <w:t>C</w:t>
      </w:r>
      <w:r w:rsidRPr="001A3BF4">
        <w:t xml:space="preserve">orporation and shall receive and deposit in a bank or banks to be approved by the </w:t>
      </w:r>
      <w:r>
        <w:t>B</w:t>
      </w:r>
      <w:r w:rsidRPr="001A3BF4">
        <w:t xml:space="preserve">oard of </w:t>
      </w:r>
      <w:r>
        <w:t>D</w:t>
      </w:r>
      <w:r w:rsidRPr="001A3BF4">
        <w:t xml:space="preserve">irectors all the monies of the </w:t>
      </w:r>
      <w:r>
        <w:t>C</w:t>
      </w:r>
      <w:r w:rsidRPr="001A3BF4">
        <w:t>orporation and keep an accurate account thereof</w:t>
      </w:r>
      <w:r>
        <w:t xml:space="preserve">.  </w:t>
      </w:r>
      <w:r w:rsidRPr="001A3BF4">
        <w:t xml:space="preserve">He or she shall make disbursements subject to such regulations as may be determined from time to time by the board of directors, shall monitor the financial operations of the </w:t>
      </w:r>
      <w:r>
        <w:t>C</w:t>
      </w:r>
      <w:r w:rsidRPr="001A3BF4">
        <w:t xml:space="preserve">orporation, and shall make reports of the finances of the </w:t>
      </w:r>
      <w:r>
        <w:t>C</w:t>
      </w:r>
      <w:r w:rsidRPr="001A3BF4">
        <w:t xml:space="preserve">orporation annually and whenever requested by the Board of Directors, </w:t>
      </w:r>
      <w:r>
        <w:t>Chairperson</w:t>
      </w:r>
      <w:r w:rsidRPr="001A3BF4">
        <w:t xml:space="preserve"> or Executive Director</w:t>
      </w:r>
      <w:r>
        <w:t xml:space="preserve">.  </w:t>
      </w:r>
      <w:r w:rsidRPr="001A3BF4">
        <w:t xml:space="preserve">The </w:t>
      </w:r>
      <w:r>
        <w:t>T</w:t>
      </w:r>
      <w:r w:rsidRPr="001A3BF4">
        <w:t xml:space="preserve">reasurer will provide reports at regular </w:t>
      </w:r>
      <w:r>
        <w:t>B</w:t>
      </w:r>
      <w:r w:rsidRPr="001A3BF4">
        <w:t>oard meeting</w:t>
      </w:r>
      <w:r>
        <w:t>s</w:t>
      </w:r>
      <w:r w:rsidRPr="001A3BF4">
        <w:t xml:space="preserve"> which will include</w:t>
      </w:r>
      <w:r>
        <w:t>,</w:t>
      </w:r>
      <w:r w:rsidRPr="001A3BF4">
        <w:t xml:space="preserve"> as a minimum</w:t>
      </w:r>
      <w:r>
        <w:t>,</w:t>
      </w:r>
      <w:r w:rsidRPr="001A3BF4">
        <w:t xml:space="preserve"> </w:t>
      </w:r>
      <w:r>
        <w:t xml:space="preserve">the </w:t>
      </w:r>
      <w:r w:rsidRPr="001A3BF4">
        <w:t>amount at hand at the beginning of the period in question, amounts received since the close of the previous period in question, amount</w:t>
      </w:r>
      <w:r>
        <w:t>s</w:t>
      </w:r>
      <w:r w:rsidRPr="001A3BF4">
        <w:t xml:space="preserve"> paid since the close of the previous period</w:t>
      </w:r>
      <w:r>
        <w:t>,</w:t>
      </w:r>
      <w:r w:rsidRPr="001A3BF4">
        <w:t xml:space="preserve"> and balance on hand</w:t>
      </w:r>
      <w:r>
        <w:t xml:space="preserve">.  </w:t>
      </w:r>
      <w:r w:rsidRPr="001A3BF4">
        <w:t>He or she shall perform such other duties as may be required by these By</w:t>
      </w:r>
      <w:r>
        <w:t>-L</w:t>
      </w:r>
      <w:r w:rsidRPr="001A3BF4">
        <w:t xml:space="preserve">aws or as may be assigned by the Board of Directors, </w:t>
      </w:r>
      <w:r>
        <w:t>Chairperson</w:t>
      </w:r>
      <w:r w:rsidRPr="001A3BF4">
        <w:t xml:space="preserve"> or Executive Director</w:t>
      </w:r>
      <w:r>
        <w:t xml:space="preserve">.  </w:t>
      </w:r>
      <w:r w:rsidRPr="001A3BF4">
        <w:t xml:space="preserve">At the end of his or her term of office, the </w:t>
      </w:r>
      <w:r>
        <w:t>T</w:t>
      </w:r>
      <w:r w:rsidRPr="001A3BF4">
        <w:t xml:space="preserve">reasurer shall deliver to his or her successor all books, monies, and other property of the </w:t>
      </w:r>
      <w:r>
        <w:t>C</w:t>
      </w:r>
      <w:r w:rsidRPr="001A3BF4">
        <w:t>orporation then in his or her possession</w:t>
      </w:r>
      <w:r>
        <w:t xml:space="preserve">.  </w:t>
      </w:r>
      <w:r w:rsidRPr="001A3BF4">
        <w:t xml:space="preserve">The </w:t>
      </w:r>
      <w:r>
        <w:t>B</w:t>
      </w:r>
      <w:r w:rsidRPr="001A3BF4">
        <w:t xml:space="preserve">oard of </w:t>
      </w:r>
      <w:r>
        <w:t>D</w:t>
      </w:r>
      <w:r w:rsidRPr="001A3BF4">
        <w:t xml:space="preserve">irectors may require the </w:t>
      </w:r>
      <w:r>
        <w:t>T</w:t>
      </w:r>
      <w:r w:rsidRPr="001A3BF4">
        <w:t>reasurer to give such security as it may direct for the faithful performance of his or her duties.</w:t>
      </w:r>
      <w:bookmarkEnd w:id="58"/>
    </w:p>
    <w:p w:rsidR="00BD112D" w:rsidRPr="001A3BF4" w:rsidRDefault="00BD112D" w:rsidP="00BD112D">
      <w:pPr>
        <w:pStyle w:val="BylawsL2"/>
      </w:pPr>
      <w:bookmarkStart w:id="59" w:name="_Toc268763055"/>
      <w:r>
        <w:rPr>
          <w:b/>
        </w:rPr>
        <w:t>Vice</w:t>
      </w:r>
      <w:r w:rsidRPr="001A3BF4">
        <w:rPr>
          <w:b/>
        </w:rPr>
        <w:t xml:space="preserve"> Treasurer</w:t>
      </w:r>
      <w:r>
        <w:rPr>
          <w:b/>
        </w:rPr>
        <w:t xml:space="preserve">.  </w:t>
      </w:r>
      <w:r w:rsidRPr="001A3BF4">
        <w:t xml:space="preserve">If one or more shall be elected, the </w:t>
      </w:r>
      <w:r>
        <w:t>Vice</w:t>
      </w:r>
      <w:r w:rsidRPr="001A3BF4">
        <w:t xml:space="preserve"> </w:t>
      </w:r>
      <w:r>
        <w:t>T</w:t>
      </w:r>
      <w:r w:rsidRPr="001A3BF4">
        <w:t xml:space="preserve">reasurer, in the absence of the </w:t>
      </w:r>
      <w:r>
        <w:t>T</w:t>
      </w:r>
      <w:r w:rsidRPr="001A3BF4">
        <w:t xml:space="preserve">reasurer, shall have all the authority and duties vested in the </w:t>
      </w:r>
      <w:r>
        <w:t>T</w:t>
      </w:r>
      <w:r w:rsidRPr="001A3BF4">
        <w:t>reasurer</w:t>
      </w:r>
      <w:r>
        <w:t xml:space="preserve">.  </w:t>
      </w:r>
      <w:r w:rsidRPr="001A3BF4">
        <w:t xml:space="preserve">He or she shall perform such duties as may be assigned to him or her by the </w:t>
      </w:r>
      <w:r>
        <w:t>T</w:t>
      </w:r>
      <w:r w:rsidRPr="001A3BF4">
        <w:t xml:space="preserve">reasurer, the </w:t>
      </w:r>
      <w:r>
        <w:t>B</w:t>
      </w:r>
      <w:r w:rsidRPr="001A3BF4">
        <w:t xml:space="preserve">oard of </w:t>
      </w:r>
      <w:r>
        <w:t>D</w:t>
      </w:r>
      <w:r w:rsidRPr="001A3BF4">
        <w:t xml:space="preserve">irectors or the </w:t>
      </w:r>
      <w:r>
        <w:t>Chairperson.</w:t>
      </w:r>
      <w:bookmarkEnd w:id="59"/>
      <w:r>
        <w:t xml:space="preserve">  The Vice Treasurer position shall be optional and elected at the Board’s discretion.</w:t>
      </w:r>
    </w:p>
    <w:p w:rsidR="00BD112D" w:rsidRPr="001A3BF4" w:rsidRDefault="00BD112D" w:rsidP="00BD112D">
      <w:pPr>
        <w:pStyle w:val="BylawsL2"/>
      </w:pPr>
      <w:bookmarkStart w:id="60" w:name="_Toc268763056"/>
      <w:r w:rsidRPr="001A3BF4">
        <w:rPr>
          <w:b/>
        </w:rPr>
        <w:t>Executive Director</w:t>
      </w:r>
      <w:r>
        <w:rPr>
          <w:b/>
        </w:rPr>
        <w:t xml:space="preserve">.  </w:t>
      </w:r>
      <w:r w:rsidRPr="001A3BF4">
        <w:t xml:space="preserve">The Executive </w:t>
      </w:r>
      <w:r w:rsidRPr="00A5534D">
        <w:t>D</w:t>
      </w:r>
      <w:r w:rsidRPr="001A3BF4">
        <w:t>irector shall be appointed by the Board</w:t>
      </w:r>
      <w:r>
        <w:t xml:space="preserve">.  </w:t>
      </w:r>
      <w:r w:rsidRPr="001A3BF4">
        <w:t>The Executive Director will serve under a contract</w:t>
      </w:r>
      <w:r>
        <w:t xml:space="preserve">.  </w:t>
      </w:r>
      <w:r w:rsidRPr="001A3BF4">
        <w:t>The Executive Director shall be an ex-officio member of the Board but without voting privileges</w:t>
      </w:r>
      <w:r>
        <w:t xml:space="preserve">.  </w:t>
      </w:r>
      <w:r w:rsidRPr="001A3BF4">
        <w:t>The Executive Director shall have executive authority for the management of the business and affairs of the Corporation, subject to the control of the Board</w:t>
      </w:r>
      <w:r>
        <w:t xml:space="preserve">.  </w:t>
      </w:r>
      <w:r w:rsidRPr="001A3BF4">
        <w:t>The Executive Director may sign and execute, in the name of the Corporation, any instrument authorized by the Board, except when the signing or execution thereof shall have been expressly delegated by the Board to some other officer or agent of the Corporation</w:t>
      </w:r>
      <w:r>
        <w:t xml:space="preserve">.  </w:t>
      </w:r>
      <w:r w:rsidRPr="001A3BF4">
        <w:t>The Executive Director shall have the discretion to prescribe the duties of other employees of the Corporation in a manner not inconsistent with the provisions of these By</w:t>
      </w:r>
      <w:r>
        <w:t>-L</w:t>
      </w:r>
      <w:r w:rsidRPr="001A3BF4">
        <w:t>aws and the direction of the Board</w:t>
      </w:r>
      <w:r>
        <w:t xml:space="preserve">.  </w:t>
      </w:r>
      <w:r w:rsidRPr="001A3BF4">
        <w:t>The Executive Director may attend and speak at all meetings of the Board except when matters of the Executive Director’s own employment are under consideration or when good cause exists</w:t>
      </w:r>
      <w:r>
        <w:t xml:space="preserve">.  </w:t>
      </w:r>
      <w:r w:rsidRPr="001A3BF4">
        <w:t>It shall be his or her duty to approve the expenditure of the monies appropriated by the board of directors in accordance with the budget approved by the board of directors</w:t>
      </w:r>
      <w:r>
        <w:t xml:space="preserve">.  </w:t>
      </w:r>
      <w:r w:rsidRPr="001A3BF4">
        <w:t xml:space="preserve">The Executive Director shall make an annual report and periodic reports to the Chairperson and Board of Directors concerning the programs of the </w:t>
      </w:r>
      <w:r>
        <w:t>C</w:t>
      </w:r>
      <w:r w:rsidRPr="001A3BF4">
        <w:t>orporation</w:t>
      </w:r>
      <w:r>
        <w:t xml:space="preserve">.  </w:t>
      </w:r>
      <w:r w:rsidRPr="001A3BF4">
        <w:t xml:space="preserve">The Executive Director shall have the general powers and duties of supervision and management usually vested in the Secretariat of </w:t>
      </w:r>
      <w:r>
        <w:t>the C</w:t>
      </w:r>
      <w:r w:rsidRPr="001A3BF4">
        <w:t>orporation, and he or she shall comply with all orders from the Board of Directors</w:t>
      </w:r>
      <w:r>
        <w:t xml:space="preserve">.  </w:t>
      </w:r>
      <w:r w:rsidRPr="001A3BF4">
        <w:t xml:space="preserve">All officers and employees of the </w:t>
      </w:r>
      <w:r>
        <w:t>C</w:t>
      </w:r>
      <w:r w:rsidRPr="001A3BF4">
        <w:t xml:space="preserve">orporation, except the </w:t>
      </w:r>
      <w:r>
        <w:t>Chairperson</w:t>
      </w:r>
      <w:r w:rsidRPr="001A3BF4">
        <w:t xml:space="preserve"> and Vice-</w:t>
      </w:r>
      <w:r>
        <w:t>Chairperson</w:t>
      </w:r>
      <w:r w:rsidRPr="001A3BF4">
        <w:t>, shall report, and be responsible, to the Executive Director</w:t>
      </w:r>
      <w:r>
        <w:t xml:space="preserve">.  </w:t>
      </w:r>
      <w:r w:rsidRPr="001A3BF4">
        <w:t xml:space="preserve">He or she shall perform such other duties as may be determined from time to time by the </w:t>
      </w:r>
      <w:r>
        <w:t>B</w:t>
      </w:r>
      <w:r w:rsidRPr="001A3BF4">
        <w:t xml:space="preserve">oard of </w:t>
      </w:r>
      <w:r>
        <w:t>D</w:t>
      </w:r>
      <w:r w:rsidRPr="001A3BF4">
        <w:t>irectors</w:t>
      </w:r>
      <w:r>
        <w:t xml:space="preserve">.  </w:t>
      </w:r>
      <w:r w:rsidRPr="001A3BF4">
        <w:t>The Executive Director will be regulated by Article VI.</w:t>
      </w:r>
      <w:bookmarkEnd w:id="60"/>
    </w:p>
    <w:p w:rsidR="00BD112D" w:rsidRPr="001A3BF4" w:rsidRDefault="00BD112D" w:rsidP="00BD112D">
      <w:pPr>
        <w:pStyle w:val="BylawsL2"/>
        <w:rPr>
          <w:b/>
        </w:rPr>
      </w:pPr>
      <w:bookmarkStart w:id="61" w:name="_Toc268763057"/>
      <w:r w:rsidRPr="001A3BF4">
        <w:rPr>
          <w:b/>
        </w:rPr>
        <w:t>Compensation</w:t>
      </w:r>
      <w:r>
        <w:rPr>
          <w:b/>
        </w:rPr>
        <w:t xml:space="preserve">.  </w:t>
      </w:r>
      <w:r w:rsidRPr="001A3BF4">
        <w:t xml:space="preserve">Except </w:t>
      </w:r>
      <w:r>
        <w:t xml:space="preserve">for the Executive Director, the Officers </w:t>
      </w:r>
      <w:r w:rsidRPr="001A3BF4">
        <w:t>will serve without compensation</w:t>
      </w:r>
      <w:bookmarkEnd w:id="61"/>
      <w:r>
        <w:t xml:space="preserve"> and will not be permitted to work in any capacity for GSTC and simultaneously serve as Officers.</w:t>
      </w:r>
    </w:p>
    <w:p w:rsidR="00BD112D" w:rsidRPr="001A3BF4" w:rsidRDefault="00BD112D" w:rsidP="00BD112D">
      <w:pPr>
        <w:pStyle w:val="BylawsL1"/>
      </w:pPr>
      <w:bookmarkStart w:id="62" w:name="_Toc268763058"/>
      <w:r>
        <w:br/>
      </w:r>
      <w:r w:rsidRPr="001A3BF4">
        <w:t>COMMITTEES</w:t>
      </w:r>
      <w:bookmarkEnd w:id="62"/>
    </w:p>
    <w:p w:rsidR="00BD112D" w:rsidRPr="001A3BF4" w:rsidRDefault="00BD112D" w:rsidP="00BD112D">
      <w:pPr>
        <w:pStyle w:val="BylawsL2"/>
        <w:rPr>
          <w:b/>
        </w:rPr>
      </w:pPr>
      <w:bookmarkStart w:id="63" w:name="_Toc268763059"/>
      <w:r w:rsidRPr="00FF30BF">
        <w:rPr>
          <w:b/>
        </w:rPr>
        <w:t>Committees of the Board</w:t>
      </w:r>
      <w:r>
        <w:rPr>
          <w:b/>
        </w:rPr>
        <w:t xml:space="preserve">.  </w:t>
      </w:r>
      <w:r w:rsidRPr="00FF30BF">
        <w:t xml:space="preserve">The </w:t>
      </w:r>
      <w:r>
        <w:t>B</w:t>
      </w:r>
      <w:r w:rsidRPr="00FF30BF">
        <w:t xml:space="preserve">oard of </w:t>
      </w:r>
      <w:r>
        <w:t>D</w:t>
      </w:r>
      <w:r w:rsidRPr="00FF30BF">
        <w:t xml:space="preserve">irectors may designate one or more standing or special committees to direct the business of the </w:t>
      </w:r>
      <w:r>
        <w:t>C</w:t>
      </w:r>
      <w:r w:rsidRPr="00FF30BF">
        <w:t>orporation</w:t>
      </w:r>
      <w:r>
        <w:t xml:space="preserve">.  </w:t>
      </w:r>
      <w:r w:rsidRPr="00FF30BF">
        <w:t xml:space="preserve">The </w:t>
      </w:r>
      <w:r>
        <w:t>B</w:t>
      </w:r>
      <w:r w:rsidRPr="00FF30BF">
        <w:t xml:space="preserve">oard of </w:t>
      </w:r>
      <w:r>
        <w:t>D</w:t>
      </w:r>
      <w:r w:rsidRPr="00FF30BF">
        <w:t xml:space="preserve">irectors may also designate one or more committees of the </w:t>
      </w:r>
      <w:r>
        <w:t>C</w:t>
      </w:r>
      <w:r w:rsidRPr="00FF30BF">
        <w:t>orporation</w:t>
      </w:r>
      <w:r>
        <w:t xml:space="preserve">.  </w:t>
      </w:r>
      <w:r w:rsidRPr="00FF30BF">
        <w:t>Each such committee may exercise the authority granted to it by the board’s enabling resolution</w:t>
      </w:r>
      <w:r>
        <w:t>.</w:t>
      </w:r>
      <w:bookmarkEnd w:id="63"/>
    </w:p>
    <w:p w:rsidR="00BD112D" w:rsidRPr="001A3BF4" w:rsidRDefault="00BD112D" w:rsidP="00BD112D">
      <w:pPr>
        <w:pStyle w:val="BylawsL2"/>
      </w:pPr>
      <w:bookmarkStart w:id="64" w:name="_Toc268763060"/>
      <w:r w:rsidRPr="001A3BF4">
        <w:rPr>
          <w:b/>
        </w:rPr>
        <w:t>Executive Committee</w:t>
      </w:r>
      <w:r>
        <w:rPr>
          <w:b/>
        </w:rPr>
        <w:t xml:space="preserve">.  </w:t>
      </w:r>
      <w:r w:rsidRPr="001A3BF4">
        <w:t>The Board will elect an Executive Committee to exercise some or all of the Board</w:t>
      </w:r>
      <w:r>
        <w:t>’</w:t>
      </w:r>
      <w:r w:rsidRPr="001A3BF4">
        <w:t>s powers between Board meetings (except powers specifically reserved to the Board by law or by these By</w:t>
      </w:r>
      <w:r>
        <w:t>-L</w:t>
      </w:r>
      <w:r w:rsidRPr="001A3BF4">
        <w:t>aws)</w:t>
      </w:r>
      <w:r>
        <w:t xml:space="preserve">.  </w:t>
      </w:r>
      <w:r w:rsidRPr="001A3BF4">
        <w:t xml:space="preserve">The Executive Committee will be comprised of the Officers of the </w:t>
      </w:r>
      <w:r>
        <w:t>C</w:t>
      </w:r>
      <w:r w:rsidRPr="001A3BF4">
        <w:t>orporation and regulated by Article 5 of these By</w:t>
      </w:r>
      <w:r>
        <w:t>-L</w:t>
      </w:r>
      <w:r w:rsidRPr="001A3BF4">
        <w:t>aws</w:t>
      </w:r>
      <w:r>
        <w:t xml:space="preserve">.  </w:t>
      </w:r>
      <w:r w:rsidRPr="001A3BF4">
        <w:t>In the absence of a limiting Board resolution, between Board meetings the Executive Committee shall exercise all of the Board</w:t>
      </w:r>
      <w:r>
        <w:t>’</w:t>
      </w:r>
      <w:r w:rsidRPr="001A3BF4">
        <w:t>s authority permitted by law, except that the Executive Committee shall not have the authority to:</w:t>
      </w:r>
      <w:bookmarkEnd w:id="64"/>
    </w:p>
    <w:p w:rsidR="00BD112D" w:rsidRPr="00165EED" w:rsidRDefault="00BD112D" w:rsidP="00BD112D">
      <w:pPr>
        <w:pStyle w:val="BodyText3"/>
        <w:numPr>
          <w:ilvl w:val="0"/>
          <w:numId w:val="33"/>
        </w:numPr>
      </w:pPr>
      <w:r w:rsidRPr="00165EED">
        <w:t xml:space="preserve">Adopt, amend or repeal the </w:t>
      </w:r>
      <w:r w:rsidRPr="001A3BF4">
        <w:t>By</w:t>
      </w:r>
      <w:r>
        <w:t>-L</w:t>
      </w:r>
      <w:r w:rsidRPr="001A3BF4">
        <w:t>aws</w:t>
      </w:r>
      <w:r w:rsidRPr="00165EED">
        <w:t xml:space="preserve"> or Articles of Incorporation of the Corporation;</w:t>
      </w:r>
    </w:p>
    <w:p w:rsidR="00BD112D" w:rsidRPr="00165EED" w:rsidRDefault="00BD112D" w:rsidP="00BD112D">
      <w:pPr>
        <w:pStyle w:val="BodyText3"/>
      </w:pPr>
      <w:r w:rsidRPr="00165EED">
        <w:t>Purchase, lease or sell real estate or borrow money on behalf of the Corporation;</w:t>
      </w:r>
    </w:p>
    <w:p w:rsidR="00BD112D" w:rsidRPr="00165EED" w:rsidRDefault="00BD112D" w:rsidP="00BD112D">
      <w:pPr>
        <w:pStyle w:val="BodyText3"/>
      </w:pPr>
      <w:r w:rsidRPr="00165EED">
        <w:t xml:space="preserve">Remove an Officer or Director; </w:t>
      </w:r>
    </w:p>
    <w:p w:rsidR="00BD112D" w:rsidRPr="00165EED" w:rsidRDefault="00BD112D" w:rsidP="00BD112D">
      <w:pPr>
        <w:pStyle w:val="BodyText3"/>
      </w:pPr>
      <w:r w:rsidRPr="00165EED">
        <w:t>Fill a vacancy on the Board;</w:t>
      </w:r>
    </w:p>
    <w:p w:rsidR="00BD112D" w:rsidRPr="00165EED" w:rsidRDefault="00BD112D" w:rsidP="00BD112D">
      <w:pPr>
        <w:pStyle w:val="BodyText3"/>
      </w:pPr>
      <w:r w:rsidRPr="00165EED">
        <w:t>Appoint or remove the Executive Director;</w:t>
      </w:r>
    </w:p>
    <w:p w:rsidR="00BD112D" w:rsidRPr="00165EED" w:rsidRDefault="00BD112D" w:rsidP="00BD112D">
      <w:pPr>
        <w:pStyle w:val="BodyText3"/>
      </w:pPr>
      <w:r w:rsidRPr="00165EED">
        <w:t>Approve the annual budget of the Corporation;</w:t>
      </w:r>
    </w:p>
    <w:p w:rsidR="00BD112D" w:rsidRPr="00165EED" w:rsidRDefault="00BD112D" w:rsidP="00BD112D">
      <w:pPr>
        <w:pStyle w:val="BodyText3"/>
      </w:pPr>
      <w:r w:rsidRPr="00165EED">
        <w:t>Make amendments to the annual budget exceed</w:t>
      </w:r>
      <w:r>
        <w:t>ing</w:t>
      </w:r>
      <w:r w:rsidRPr="00165EED">
        <w:t xml:space="preserve"> $100.000.  If amendments are made they need to be communicated to the board immediately.  In such cases where a decision is required that will affect the income of the </w:t>
      </w:r>
      <w:r>
        <w:t>C</w:t>
      </w:r>
      <w:r w:rsidRPr="00165EED">
        <w:t xml:space="preserve">orporation the Executive Committee may be authorized to proceed but will need to communicate to the Board within </w:t>
      </w:r>
      <w:r>
        <w:t>five</w:t>
      </w:r>
      <w:r w:rsidRPr="00165EED">
        <w:t xml:space="preserve"> days of the change</w:t>
      </w:r>
      <w:r>
        <w:t>; or</w:t>
      </w:r>
    </w:p>
    <w:p w:rsidR="00BD112D" w:rsidRDefault="00BD112D" w:rsidP="00BD112D">
      <w:pPr>
        <w:pStyle w:val="BodyText3"/>
      </w:pPr>
      <w:r w:rsidRPr="00165EED">
        <w:rPr>
          <w:iCs/>
        </w:rPr>
        <w:t>Enter into a partnership</w:t>
      </w:r>
      <w:r w:rsidRPr="00165EED">
        <w:t xml:space="preserve"> agreement or other joint ventu</w:t>
      </w:r>
      <w:r>
        <w:t>re with another organization on behalf of the Corporation.</w:t>
      </w:r>
    </w:p>
    <w:p w:rsidR="00BD112D" w:rsidRDefault="00BD112D" w:rsidP="00BD112D">
      <w:pPr>
        <w:pStyle w:val="BylawsCont1"/>
      </w:pPr>
    </w:p>
    <w:p w:rsidR="00BD112D" w:rsidRDefault="00BD112D" w:rsidP="00BD112D">
      <w:pPr>
        <w:pStyle w:val="BylawsCont1"/>
      </w:pPr>
      <w:r w:rsidRPr="001A3BF4">
        <w:t>A quorum for the purpose of holding and acting at any meeting of the Executive Committee shall be a simple majority of the members thereof</w:t>
      </w:r>
      <w:r>
        <w:t xml:space="preserve">.  </w:t>
      </w:r>
      <w:r w:rsidRPr="001A3BF4">
        <w:t>Decisions of the Executive Committee shall be promptly reported to the Board, and the Board retains the right to nullify any decision of the Executive Committee</w:t>
      </w:r>
      <w:r>
        <w:t>.</w:t>
      </w:r>
    </w:p>
    <w:p w:rsidR="00BD112D" w:rsidRDefault="00BD112D" w:rsidP="00BD112D">
      <w:pPr>
        <w:pStyle w:val="BylawsL2"/>
      </w:pPr>
      <w:bookmarkStart w:id="65" w:name="_Toc268763061"/>
      <w:r>
        <w:rPr>
          <w:b/>
        </w:rPr>
        <w:t xml:space="preserve">Election Committee.  </w:t>
      </w:r>
      <w:r w:rsidRPr="00A05DC9">
        <w:t xml:space="preserve">The Election Committee </w:t>
      </w:r>
      <w:r>
        <w:t xml:space="preserve">shall be </w:t>
      </w:r>
      <w:r w:rsidRPr="00A05DC9">
        <w:t>elected by the Membership Council</w:t>
      </w:r>
      <w:r>
        <w:t>.</w:t>
      </w:r>
      <w:r w:rsidRPr="00A05DC9">
        <w:t xml:space="preserve">  The Election Committee will be composed of </w:t>
      </w:r>
      <w:r>
        <w:t>five members.  Four of the members shall be from the Membership Council constituency and the fifth member will be</w:t>
      </w:r>
      <w:r w:rsidRPr="00A05DC9">
        <w:t xml:space="preserve"> </w:t>
      </w:r>
      <w:r>
        <w:t xml:space="preserve">GSTC’s Executive Director, who will </w:t>
      </w:r>
      <w:r w:rsidRPr="00A05DC9">
        <w:t xml:space="preserve">support the </w:t>
      </w:r>
      <w:r>
        <w:t>activities of the Election Committee.</w:t>
      </w:r>
    </w:p>
    <w:p w:rsidR="00BD112D" w:rsidRPr="00806B60" w:rsidRDefault="00BD112D" w:rsidP="00BD112D">
      <w:pPr>
        <w:pStyle w:val="BodyText"/>
      </w:pPr>
      <w:r>
        <w:t>Members shall serve on the Election Committee for terms of three years, after which point elections will be held.  Election Committee members are eligible for reelection for up to three periods.  If a member of the Election Committee resigns in the middle of the three-year term, the Board shall select an interim member to serve as a replacement for the duration of the Election Committee cycle.</w:t>
      </w:r>
    </w:p>
    <w:p w:rsidR="00BD112D" w:rsidRDefault="00BD112D" w:rsidP="00BD112D">
      <w:pPr>
        <w:pStyle w:val="BodyText"/>
      </w:pPr>
      <w:r>
        <w:t>The Election Committee shall have the authority to:</w:t>
      </w:r>
    </w:p>
    <w:p w:rsidR="00BD112D" w:rsidRPr="00751DCC" w:rsidRDefault="00BD112D" w:rsidP="00BD112D">
      <w:pPr>
        <w:pStyle w:val="BodyText3"/>
        <w:numPr>
          <w:ilvl w:val="0"/>
          <w:numId w:val="41"/>
        </w:numPr>
      </w:pPr>
      <w:r>
        <w:t>Receive</w:t>
      </w:r>
      <w:r w:rsidRPr="00751DCC">
        <w:t xml:space="preserve"> the nomination applications</w:t>
      </w:r>
      <w:r>
        <w:t>;</w:t>
      </w:r>
    </w:p>
    <w:p w:rsidR="00BD112D" w:rsidRPr="00751DCC" w:rsidRDefault="00BD112D" w:rsidP="00BD112D">
      <w:pPr>
        <w:pStyle w:val="BodyText3"/>
      </w:pPr>
      <w:r>
        <w:t>Inform</w:t>
      </w:r>
      <w:r w:rsidRPr="00751DCC">
        <w:t xml:space="preserve"> potential candidates of the requirements for being a fully engaged </w:t>
      </w:r>
      <w:r>
        <w:t>and contributing Board Director;</w:t>
      </w:r>
    </w:p>
    <w:p w:rsidR="00BD112D" w:rsidRPr="00751DCC" w:rsidRDefault="00BD112D" w:rsidP="00BD112D">
      <w:pPr>
        <w:pStyle w:val="BodyText3"/>
      </w:pPr>
      <w:r>
        <w:t>Communicate with</w:t>
      </w:r>
      <w:r w:rsidRPr="00751DCC">
        <w:t xml:space="preserve"> candidates </w:t>
      </w:r>
      <w:r>
        <w:t xml:space="preserve">and verify </w:t>
      </w:r>
      <w:r w:rsidRPr="00751DCC">
        <w:t xml:space="preserve">information </w:t>
      </w:r>
      <w:r>
        <w:t xml:space="preserve">provided on Board applications </w:t>
      </w:r>
      <w:r w:rsidRPr="00751DCC">
        <w:t>and credentials</w:t>
      </w:r>
      <w:r>
        <w:t>;</w:t>
      </w:r>
    </w:p>
    <w:p w:rsidR="00BD112D" w:rsidRPr="00751DCC" w:rsidRDefault="00BD112D" w:rsidP="00BD112D">
      <w:pPr>
        <w:pStyle w:val="BodyText3"/>
      </w:pPr>
      <w:r w:rsidRPr="00751DCC">
        <w:t xml:space="preserve">Meet </w:t>
      </w:r>
      <w:r>
        <w:t xml:space="preserve">or assemble </w:t>
      </w:r>
      <w:r w:rsidRPr="00751DCC">
        <w:t xml:space="preserve">by phone </w:t>
      </w:r>
      <w:r>
        <w:t xml:space="preserve">or otherwise </w:t>
      </w:r>
      <w:r w:rsidRPr="00751DCC">
        <w:t xml:space="preserve">to </w:t>
      </w:r>
      <w:r>
        <w:t>discuss interested and/</w:t>
      </w:r>
      <w:r w:rsidRPr="00751DCC">
        <w:t xml:space="preserve">or </w:t>
      </w:r>
      <w:r>
        <w:t>potential</w:t>
      </w:r>
      <w:r w:rsidRPr="00751DCC">
        <w:t xml:space="preserve"> candidates and </w:t>
      </w:r>
      <w:r>
        <w:t>whether</w:t>
      </w:r>
      <w:r w:rsidRPr="00751DCC">
        <w:t xml:space="preserve"> that they fulfill the criteria for selection</w:t>
      </w:r>
      <w:r>
        <w:t>;</w:t>
      </w:r>
    </w:p>
    <w:p w:rsidR="00BD112D" w:rsidRPr="00751DCC" w:rsidRDefault="00BD112D" w:rsidP="00BD112D">
      <w:pPr>
        <w:pStyle w:val="BodyText3"/>
      </w:pPr>
      <w:r w:rsidRPr="00751DCC">
        <w:t>Revie</w:t>
      </w:r>
      <w:r>
        <w:t>w the Board structure and ensure</w:t>
      </w:r>
      <w:r w:rsidRPr="00751DCC">
        <w:t xml:space="preserve"> that it will strive for representation of diverse stakeholders of the Membership Council, making adjustments if necessary during the appointment identification process</w:t>
      </w:r>
      <w:r>
        <w:t>;</w:t>
      </w:r>
    </w:p>
    <w:p w:rsidR="00BD112D" w:rsidRPr="00751DCC" w:rsidRDefault="00BD112D" w:rsidP="00BD112D">
      <w:pPr>
        <w:pStyle w:val="BodyText3"/>
      </w:pPr>
      <w:r>
        <w:t>Select</w:t>
      </w:r>
      <w:r w:rsidRPr="00751DCC">
        <w:t xml:space="preserve"> the candidates</w:t>
      </w:r>
      <w:r>
        <w:t>;</w:t>
      </w:r>
    </w:p>
    <w:p w:rsidR="00BD112D" w:rsidRPr="00751DCC" w:rsidRDefault="00BD112D" w:rsidP="00BD112D">
      <w:pPr>
        <w:pStyle w:val="BodyText3"/>
      </w:pPr>
      <w:r w:rsidRPr="00751DCC">
        <w:t>Announc</w:t>
      </w:r>
      <w:r>
        <w:t>e</w:t>
      </w:r>
      <w:r w:rsidRPr="00751DCC">
        <w:t xml:space="preserve"> the final candidates to the Board</w:t>
      </w:r>
      <w:r>
        <w:t>;</w:t>
      </w:r>
    </w:p>
    <w:p w:rsidR="00BD112D" w:rsidRPr="00751DCC" w:rsidRDefault="00BD112D" w:rsidP="00BD112D">
      <w:pPr>
        <w:pStyle w:val="BodyText3"/>
      </w:pPr>
      <w:r w:rsidRPr="00751DCC">
        <w:t>Oversee</w:t>
      </w:r>
      <w:r>
        <w:t xml:space="preserve"> </w:t>
      </w:r>
      <w:r w:rsidRPr="00751DCC">
        <w:t>the voting process by the Membership Council for the selection of the Board of Directors</w:t>
      </w:r>
      <w:r>
        <w:t>; and</w:t>
      </w:r>
    </w:p>
    <w:p w:rsidR="00BD112D" w:rsidRDefault="00BD112D" w:rsidP="00BD112D">
      <w:pPr>
        <w:pStyle w:val="BodyText3"/>
      </w:pPr>
      <w:r w:rsidRPr="00751DCC">
        <w:t>Announc</w:t>
      </w:r>
      <w:r>
        <w:t>e</w:t>
      </w:r>
      <w:r w:rsidRPr="00751DCC">
        <w:t xml:space="preserve"> the new Board Members to the Membership Council</w:t>
      </w:r>
      <w:r>
        <w:t>.</w:t>
      </w:r>
    </w:p>
    <w:p w:rsidR="00BD112D" w:rsidRPr="00751DCC" w:rsidRDefault="00BD112D" w:rsidP="00BD112D">
      <w:pPr>
        <w:pStyle w:val="BodyText3"/>
        <w:numPr>
          <w:ilvl w:val="0"/>
          <w:numId w:val="0"/>
        </w:numPr>
        <w:ind w:left="907" w:hanging="547"/>
      </w:pPr>
    </w:p>
    <w:p w:rsidR="00BD112D" w:rsidRDefault="00BD112D" w:rsidP="00BD112D">
      <w:pPr>
        <w:pStyle w:val="BylawsL2"/>
      </w:pPr>
      <w:r>
        <w:rPr>
          <w:b/>
        </w:rPr>
        <w:t xml:space="preserve">Other </w:t>
      </w:r>
      <w:r w:rsidRPr="001A3BF4">
        <w:rPr>
          <w:b/>
        </w:rPr>
        <w:t xml:space="preserve">Committees of </w:t>
      </w:r>
      <w:r w:rsidRPr="001F6D12">
        <w:rPr>
          <w:b/>
        </w:rPr>
        <w:t>GSTC</w:t>
      </w:r>
      <w:r>
        <w:rPr>
          <w:b/>
        </w:rPr>
        <w:t xml:space="preserve">.  </w:t>
      </w:r>
      <w:r w:rsidRPr="001A3BF4">
        <w:t xml:space="preserve">The Board may create committees </w:t>
      </w:r>
      <w:r>
        <w:t>in addition</w:t>
      </w:r>
      <w:r w:rsidRPr="001A3BF4">
        <w:t xml:space="preserve"> </w:t>
      </w:r>
      <w:r>
        <w:t>to</w:t>
      </w:r>
      <w:r w:rsidRPr="001A3BF4">
        <w:t xml:space="preserve"> standing committees to be committees of </w:t>
      </w:r>
      <w:r>
        <w:t xml:space="preserve">GSTC.  </w:t>
      </w:r>
      <w:r w:rsidRPr="001A3BF4">
        <w:t xml:space="preserve">Any such committees created by the Board shall be appointed by the </w:t>
      </w:r>
      <w:r>
        <w:t>Chairperson</w:t>
      </w:r>
      <w:r w:rsidRPr="001A3BF4">
        <w:t xml:space="preserve"> and elected by the Board</w:t>
      </w:r>
      <w:r>
        <w:t xml:space="preserve">.  </w:t>
      </w:r>
      <w:r w:rsidRPr="001A3BF4">
        <w:t>Such committees may consist of Directors and others</w:t>
      </w:r>
      <w:r>
        <w:t xml:space="preserve">.  </w:t>
      </w:r>
      <w:r w:rsidRPr="001A3BF4">
        <w:t>These committees shall have only the powers specifically delegated to them by the Board.</w:t>
      </w:r>
      <w:bookmarkEnd w:id="65"/>
    </w:p>
    <w:p w:rsidR="00BD112D" w:rsidRPr="00FF30BF" w:rsidRDefault="00BD112D" w:rsidP="00BD112D">
      <w:pPr>
        <w:pStyle w:val="BylawsL1"/>
      </w:pPr>
      <w:bookmarkStart w:id="66" w:name="_Toc268763062"/>
      <w:r>
        <w:br/>
      </w:r>
      <w:bookmarkEnd w:id="66"/>
      <w:ins w:id="67" w:author="UNF" w:date="2011-06-06T03:24:00Z">
        <w:r>
          <w:t>GLOBAL AMBASSADORS</w:t>
        </w:r>
      </w:ins>
    </w:p>
    <w:p w:rsidR="00BD112D" w:rsidRPr="000F451A" w:rsidRDefault="00BD112D" w:rsidP="00BD112D">
      <w:pPr>
        <w:pStyle w:val="BylawsL2"/>
        <w:rPr>
          <w:highlight w:val="cyan"/>
        </w:rPr>
      </w:pPr>
      <w:bookmarkStart w:id="68" w:name="_Toc268763063"/>
      <w:r w:rsidRPr="000F451A">
        <w:rPr>
          <w:b/>
          <w:highlight w:val="cyan"/>
        </w:rPr>
        <w:t xml:space="preserve">Overview.  </w:t>
      </w:r>
      <w:ins w:id="69" w:author="UNF" w:date="2011-06-06T03:25:00Z">
        <w:r>
          <w:rPr>
            <w:b/>
            <w:highlight w:val="cyan"/>
          </w:rPr>
          <w:t xml:space="preserve">The Global Ambassadors </w:t>
        </w:r>
      </w:ins>
      <w:r w:rsidRPr="000F451A">
        <w:rPr>
          <w:highlight w:val="cyan"/>
        </w:rPr>
        <w:t xml:space="preserve">will be a group </w:t>
      </w:r>
      <w:ins w:id="70" w:author="UNF" w:date="2011-06-06T03:26:00Z">
        <w:r>
          <w:rPr>
            <w:highlight w:val="cyan"/>
          </w:rPr>
          <w:t xml:space="preserve">of </w:t>
        </w:r>
      </w:ins>
      <w:ins w:id="71" w:author="eharms" w:date="2011-04-30T12:29:00Z">
        <w:r w:rsidRPr="000F451A">
          <w:rPr>
            <w:highlight w:val="cyan"/>
          </w:rPr>
          <w:t xml:space="preserve">outstanding </w:t>
        </w:r>
      </w:ins>
      <w:ins w:id="72" w:author="eharms" w:date="2011-04-30T12:30:00Z">
        <w:r w:rsidRPr="000F451A">
          <w:rPr>
            <w:highlight w:val="cyan"/>
          </w:rPr>
          <w:t xml:space="preserve">and visible </w:t>
        </w:r>
      </w:ins>
      <w:ins w:id="73" w:author="eharms" w:date="2011-04-30T12:29:00Z">
        <w:r w:rsidRPr="000F451A">
          <w:rPr>
            <w:highlight w:val="cyan"/>
          </w:rPr>
          <w:t>individuals</w:t>
        </w:r>
      </w:ins>
      <w:r w:rsidRPr="000F451A">
        <w:rPr>
          <w:highlight w:val="cyan"/>
        </w:rPr>
        <w:t xml:space="preserve">, </w:t>
      </w:r>
      <w:ins w:id="74" w:author="eharms" w:date="2011-04-30T12:28:00Z">
        <w:r w:rsidRPr="000F451A">
          <w:rPr>
            <w:highlight w:val="cyan"/>
          </w:rPr>
          <w:t xml:space="preserve">from within or outside the Membership Council, </w:t>
        </w:r>
      </w:ins>
      <w:r w:rsidRPr="000F451A">
        <w:rPr>
          <w:highlight w:val="cyan"/>
        </w:rPr>
        <w:t>leaders in their fields</w:t>
      </w:r>
      <w:ins w:id="75" w:author="eharms" w:date="2011-04-30T12:25:00Z">
        <w:r w:rsidRPr="000F451A">
          <w:rPr>
            <w:highlight w:val="cyan"/>
          </w:rPr>
          <w:t xml:space="preserve">, that will </w:t>
        </w:r>
      </w:ins>
      <w:ins w:id="76" w:author="eharms" w:date="2011-04-30T12:29:00Z">
        <w:r w:rsidRPr="000F451A">
          <w:rPr>
            <w:highlight w:val="cyan"/>
          </w:rPr>
          <w:t xml:space="preserve">help further the </w:t>
        </w:r>
      </w:ins>
      <w:ins w:id="77" w:author="eharms" w:date="2011-04-30T12:30:00Z">
        <w:r w:rsidRPr="000F451A">
          <w:rPr>
            <w:highlight w:val="cyan"/>
          </w:rPr>
          <w:t>mission and vision of the GSTC, through their financial contributions</w:t>
        </w:r>
      </w:ins>
      <w:ins w:id="78" w:author="eharms" w:date="2011-04-30T12:31:00Z">
        <w:r w:rsidRPr="000F451A">
          <w:rPr>
            <w:highlight w:val="cyan"/>
          </w:rPr>
          <w:t xml:space="preserve">, access to networks, </w:t>
        </w:r>
      </w:ins>
      <w:ins w:id="79" w:author="eharms" w:date="2011-04-30T12:30:00Z">
        <w:r w:rsidRPr="000F451A">
          <w:rPr>
            <w:highlight w:val="cyan"/>
          </w:rPr>
          <w:t xml:space="preserve">or public visibility. </w:t>
        </w:r>
      </w:ins>
      <w:ins w:id="80" w:author="eharms" w:date="2011-04-30T12:31:00Z">
        <w:r w:rsidRPr="000F451A">
          <w:rPr>
            <w:highlight w:val="cyan"/>
          </w:rPr>
          <w:t xml:space="preserve"> </w:t>
        </w:r>
      </w:ins>
      <w:bookmarkEnd w:id="68"/>
    </w:p>
    <w:p w:rsidR="00BD112D" w:rsidRPr="000F451A" w:rsidRDefault="00BD112D" w:rsidP="00BD112D">
      <w:pPr>
        <w:pStyle w:val="BylawsL2"/>
        <w:rPr>
          <w:highlight w:val="cyan"/>
        </w:rPr>
      </w:pPr>
      <w:bookmarkStart w:id="81" w:name="_Toc268763064"/>
      <w:r w:rsidRPr="000F451A">
        <w:rPr>
          <w:b/>
          <w:highlight w:val="cyan"/>
        </w:rPr>
        <w:t xml:space="preserve">Objectives.  </w:t>
      </w:r>
      <w:r w:rsidRPr="000F451A">
        <w:rPr>
          <w:highlight w:val="cyan"/>
        </w:rPr>
        <w:t xml:space="preserve">The objectives of the </w:t>
      </w:r>
      <w:ins w:id="82" w:author="UNF" w:date="2011-06-06T03:26:00Z">
        <w:r>
          <w:rPr>
            <w:highlight w:val="cyan"/>
          </w:rPr>
          <w:t xml:space="preserve">Global Ambassadors </w:t>
        </w:r>
      </w:ins>
      <w:r w:rsidRPr="000F451A">
        <w:rPr>
          <w:highlight w:val="cyan"/>
        </w:rPr>
        <w:t xml:space="preserve">are to provide the Board and GSTC </w:t>
      </w:r>
      <w:ins w:id="83" w:author="eharms" w:date="2011-04-30T12:31:00Z">
        <w:r w:rsidRPr="000F451A">
          <w:rPr>
            <w:highlight w:val="cyan"/>
          </w:rPr>
          <w:t>strategic</w:t>
        </w:r>
      </w:ins>
      <w:r w:rsidRPr="000F451A">
        <w:rPr>
          <w:highlight w:val="cyan"/>
        </w:rPr>
        <w:t xml:space="preserve"> guidance</w:t>
      </w:r>
      <w:ins w:id="84" w:author="eharms" w:date="2011-04-30T12:32:00Z">
        <w:r w:rsidRPr="000F451A">
          <w:rPr>
            <w:highlight w:val="cyan"/>
          </w:rPr>
          <w:t xml:space="preserve"> and financial resources</w:t>
        </w:r>
      </w:ins>
      <w:r w:rsidRPr="000F451A">
        <w:rPr>
          <w:highlight w:val="cyan"/>
        </w:rPr>
        <w:t xml:space="preserve"> to accomplish the mission, vision and objectives of GSTC</w:t>
      </w:r>
      <w:ins w:id="85" w:author="eharms" w:date="2011-04-30T12:32:00Z">
        <w:r w:rsidRPr="000F451A">
          <w:rPr>
            <w:highlight w:val="cyan"/>
          </w:rPr>
          <w:t xml:space="preserve">.  They will also help position the GSTC </w:t>
        </w:r>
      </w:ins>
      <w:ins w:id="86" w:author="Janice Lichtenwaldt" w:date="2011-06-21T08:50:00Z">
        <w:r w:rsidRPr="000F451A">
          <w:rPr>
            <w:highlight w:val="cyan"/>
          </w:rPr>
          <w:t>within business</w:t>
        </w:r>
      </w:ins>
      <w:ins w:id="87" w:author="eharms" w:date="2011-04-30T12:33:00Z">
        <w:r w:rsidRPr="000F451A">
          <w:rPr>
            <w:highlight w:val="cyan"/>
          </w:rPr>
          <w:t xml:space="preserve"> and to the general public. </w:t>
        </w:r>
      </w:ins>
      <w:bookmarkEnd w:id="81"/>
    </w:p>
    <w:p w:rsidR="00BD112D" w:rsidRPr="000F451A" w:rsidRDefault="00BD112D" w:rsidP="00BD112D">
      <w:pPr>
        <w:pStyle w:val="BylawsL2"/>
        <w:rPr>
          <w:highlight w:val="cyan"/>
        </w:rPr>
      </w:pPr>
      <w:bookmarkStart w:id="88" w:name="_Toc268763065"/>
      <w:r w:rsidRPr="000F451A">
        <w:rPr>
          <w:b/>
          <w:highlight w:val="cyan"/>
        </w:rPr>
        <w:t xml:space="preserve">Responsibilities.  </w:t>
      </w:r>
      <w:r w:rsidRPr="000F451A">
        <w:rPr>
          <w:highlight w:val="cyan"/>
        </w:rPr>
        <w:t xml:space="preserve">The </w:t>
      </w:r>
      <w:ins w:id="89" w:author="UNF" w:date="2011-06-06T03:27:00Z">
        <w:r>
          <w:rPr>
            <w:highlight w:val="cyan"/>
          </w:rPr>
          <w:t>Global Ambassadors</w:t>
        </w:r>
      </w:ins>
      <w:r w:rsidRPr="000F451A">
        <w:rPr>
          <w:highlight w:val="cyan"/>
        </w:rPr>
        <w:t xml:space="preserve"> do not create policy but serv</w:t>
      </w:r>
      <w:ins w:id="90" w:author="Janice Lichtenwaldt" w:date="2011-06-21T08:50:00Z">
        <w:r>
          <w:rPr>
            <w:highlight w:val="cyan"/>
          </w:rPr>
          <w:t>e</w:t>
        </w:r>
      </w:ins>
      <w:r w:rsidRPr="000F451A">
        <w:rPr>
          <w:highlight w:val="cyan"/>
        </w:rPr>
        <w:t xml:space="preserve"> as an important resource to guide the mission, vision and objectives of the organization.  </w:t>
      </w:r>
      <w:ins w:id="91" w:author="eharms" w:date="2011-04-30T12:33:00Z">
        <w:r w:rsidRPr="000F451A">
          <w:rPr>
            <w:highlight w:val="cyan"/>
          </w:rPr>
          <w:t>If they bring</w:t>
        </w:r>
      </w:ins>
      <w:r w:rsidRPr="000F451A">
        <w:rPr>
          <w:highlight w:val="cyan"/>
        </w:rPr>
        <w:t xml:space="preserve"> particular expertise they may be called upon to reflect upon particular decisions or to provide guidance to the Board, Secretariat or Working Groups.</w:t>
      </w:r>
      <w:bookmarkEnd w:id="88"/>
    </w:p>
    <w:p w:rsidR="00BD112D" w:rsidRPr="000F451A" w:rsidRDefault="00BD112D" w:rsidP="00BD112D">
      <w:pPr>
        <w:pStyle w:val="BylawsL2"/>
        <w:rPr>
          <w:highlight w:val="cyan"/>
        </w:rPr>
      </w:pPr>
      <w:bookmarkStart w:id="92" w:name="_Toc268763066"/>
      <w:r w:rsidRPr="000F451A">
        <w:rPr>
          <w:b/>
          <w:highlight w:val="cyan"/>
        </w:rPr>
        <w:t xml:space="preserve">Size and Composition.  </w:t>
      </w:r>
      <w:r w:rsidRPr="000F451A">
        <w:rPr>
          <w:highlight w:val="cyan"/>
        </w:rPr>
        <w:t xml:space="preserve">The </w:t>
      </w:r>
      <w:ins w:id="93" w:author="UNF" w:date="2011-06-06T03:27:00Z">
        <w:r>
          <w:rPr>
            <w:highlight w:val="cyan"/>
          </w:rPr>
          <w:t>Global Ambassadors</w:t>
        </w:r>
      </w:ins>
      <w:r w:rsidRPr="000F451A">
        <w:rPr>
          <w:highlight w:val="cyan"/>
        </w:rPr>
        <w:t xml:space="preserve"> </w:t>
      </w:r>
      <w:ins w:id="94" w:author="eharms" w:date="2011-04-30T12:34:00Z">
        <w:r w:rsidRPr="000F451A">
          <w:rPr>
            <w:highlight w:val="cyan"/>
          </w:rPr>
          <w:t xml:space="preserve">will not have a size limit.  </w:t>
        </w:r>
      </w:ins>
      <w:ins w:id="95" w:author="UNF" w:date="2011-06-06T03:28:00Z">
        <w:r>
          <w:rPr>
            <w:highlight w:val="cyan"/>
          </w:rPr>
          <w:t xml:space="preserve">Global Advisors </w:t>
        </w:r>
      </w:ins>
      <w:ins w:id="96" w:author="eharms" w:date="2011-04-30T12:34:00Z">
        <w:r w:rsidRPr="000F451A">
          <w:rPr>
            <w:highlight w:val="cyan"/>
          </w:rPr>
          <w:t xml:space="preserve"> </w:t>
        </w:r>
      </w:ins>
      <w:r w:rsidRPr="000F451A">
        <w:rPr>
          <w:highlight w:val="cyan"/>
        </w:rPr>
        <w:t xml:space="preserve"> will serve for a period of </w:t>
      </w:r>
      <w:ins w:id="97" w:author="eharms" w:date="2011-04-30T12:34:00Z">
        <w:r w:rsidRPr="000F451A">
          <w:rPr>
            <w:highlight w:val="cyan"/>
          </w:rPr>
          <w:t xml:space="preserve">two </w:t>
        </w:r>
      </w:ins>
      <w:r w:rsidRPr="000F451A">
        <w:rPr>
          <w:highlight w:val="cyan"/>
        </w:rPr>
        <w:t>year</w:t>
      </w:r>
      <w:ins w:id="98" w:author="eharms" w:date="2011-04-30T12:34:00Z">
        <w:r w:rsidRPr="000F451A">
          <w:rPr>
            <w:highlight w:val="cyan"/>
          </w:rPr>
          <w:t>s</w:t>
        </w:r>
      </w:ins>
      <w:r w:rsidRPr="000F451A">
        <w:rPr>
          <w:highlight w:val="cyan"/>
        </w:rPr>
        <w:t>, with the possibility of serving subsequent terms, based on decision of the Board.</w:t>
      </w:r>
      <w:bookmarkStart w:id="99" w:name="_Toc268763068"/>
      <w:bookmarkEnd w:id="92"/>
    </w:p>
    <w:p w:rsidR="00BD112D" w:rsidRPr="000F451A" w:rsidRDefault="00BD112D" w:rsidP="00BD112D">
      <w:pPr>
        <w:pStyle w:val="BylawsL2"/>
        <w:rPr>
          <w:highlight w:val="cyan"/>
        </w:rPr>
      </w:pPr>
      <w:r w:rsidRPr="000F451A">
        <w:rPr>
          <w:highlight w:val="cyan"/>
        </w:rPr>
        <w:t xml:space="preserve">Meetings.  The </w:t>
      </w:r>
      <w:ins w:id="100" w:author="UNF" w:date="2011-06-06T03:28:00Z">
        <w:r>
          <w:rPr>
            <w:highlight w:val="cyan"/>
          </w:rPr>
          <w:t>meetings</w:t>
        </w:r>
      </w:ins>
      <w:r w:rsidRPr="000F451A">
        <w:rPr>
          <w:highlight w:val="cyan"/>
        </w:rPr>
        <w:t xml:space="preserve"> will be regulated by the By-Laws and Operation Manual of GSTC.  It is expected that the </w:t>
      </w:r>
      <w:ins w:id="101" w:author="UNF" w:date="2011-06-06T03:29:00Z">
        <w:r>
          <w:rPr>
            <w:highlight w:val="cyan"/>
          </w:rPr>
          <w:t>Global Ambassadors</w:t>
        </w:r>
      </w:ins>
      <w:r w:rsidRPr="000F451A">
        <w:rPr>
          <w:highlight w:val="cyan"/>
        </w:rPr>
        <w:t xml:space="preserve"> attend the </w:t>
      </w:r>
      <w:ins w:id="102" w:author="eharms" w:date="2011-04-30T12:35:00Z">
        <w:r w:rsidRPr="000F451A">
          <w:rPr>
            <w:highlight w:val="cyan"/>
          </w:rPr>
          <w:t xml:space="preserve">in-person Board meeting and any other </w:t>
        </w:r>
      </w:ins>
      <w:r w:rsidRPr="000F451A">
        <w:rPr>
          <w:highlight w:val="cyan"/>
        </w:rPr>
        <w:t>Board meetings by invitation of the Board</w:t>
      </w:r>
      <w:ins w:id="103" w:author="eharms" w:date="2011-04-30T12:35:00Z">
        <w:r w:rsidRPr="000F451A">
          <w:rPr>
            <w:highlight w:val="cyan"/>
          </w:rPr>
          <w:t xml:space="preserve">. </w:t>
        </w:r>
      </w:ins>
      <w:r w:rsidRPr="000F451A">
        <w:rPr>
          <w:highlight w:val="cyan"/>
        </w:rPr>
        <w:t xml:space="preserve"> </w:t>
      </w:r>
      <w:bookmarkEnd w:id="99"/>
    </w:p>
    <w:p w:rsidR="00BD112D" w:rsidRPr="00FF30BF" w:rsidRDefault="00BD112D" w:rsidP="00BD112D">
      <w:pPr>
        <w:pStyle w:val="BylawsL1"/>
      </w:pPr>
      <w:bookmarkStart w:id="104" w:name="_Toc268763069"/>
      <w:r>
        <w:br/>
      </w:r>
      <w:r w:rsidRPr="001A3BF4">
        <w:t>EXECUTIVE DIRECTOR AND SECRETARIAT</w:t>
      </w:r>
      <w:bookmarkEnd w:id="104"/>
    </w:p>
    <w:p w:rsidR="00BD112D" w:rsidRPr="001A3BF4" w:rsidRDefault="00BD112D" w:rsidP="00BD112D">
      <w:pPr>
        <w:pStyle w:val="BylawsL2"/>
      </w:pPr>
      <w:bookmarkStart w:id="105" w:name="_Toc268763070"/>
      <w:r w:rsidRPr="001A3BF4">
        <w:rPr>
          <w:b/>
        </w:rPr>
        <w:t>Executive Director Responsibilities</w:t>
      </w:r>
      <w:r>
        <w:rPr>
          <w:b/>
        </w:rPr>
        <w:t xml:space="preserve">.  </w:t>
      </w:r>
      <w:r w:rsidRPr="001A3BF4">
        <w:t xml:space="preserve">The Secretariat is headed by </w:t>
      </w:r>
      <w:r>
        <w:t>the</w:t>
      </w:r>
      <w:r w:rsidRPr="001A3BF4">
        <w:t xml:space="preserve"> Board-appointed Executive Director</w:t>
      </w:r>
      <w:r>
        <w:t xml:space="preserve">.  </w:t>
      </w:r>
      <w:r w:rsidRPr="001A3BF4">
        <w:t xml:space="preserve">He or she shall be the chief executive of </w:t>
      </w:r>
      <w:r>
        <w:t xml:space="preserve">GSTC.  </w:t>
      </w:r>
      <w:r w:rsidRPr="001A3BF4">
        <w:t xml:space="preserve">The Executive Director, under direct supervision of the Board of Directors, will be responsible for performing the day-to-day work of </w:t>
      </w:r>
      <w:r>
        <w:t xml:space="preserve">GSTC.  </w:t>
      </w:r>
      <w:r w:rsidRPr="001A3BF4">
        <w:t xml:space="preserve">Reporting to the Board of Directors, this position will have a specific focus on strategic planning, communications, managing staff, </w:t>
      </w:r>
      <w:r>
        <w:t xml:space="preserve">and </w:t>
      </w:r>
      <w:r w:rsidRPr="001A3BF4">
        <w:t xml:space="preserve">the operations and administrative affairs of </w:t>
      </w:r>
      <w:r>
        <w:t xml:space="preserve">GSTC.  </w:t>
      </w:r>
      <w:r w:rsidRPr="001A3BF4">
        <w:t>In particular the Executive Director will be responsible for:</w:t>
      </w:r>
      <w:bookmarkEnd w:id="105"/>
    </w:p>
    <w:p w:rsidR="00BD112D" w:rsidRPr="004D461E" w:rsidRDefault="00BD112D" w:rsidP="00BD112D">
      <w:pPr>
        <w:pStyle w:val="BodyText3"/>
        <w:numPr>
          <w:ilvl w:val="0"/>
          <w:numId w:val="34"/>
        </w:numPr>
      </w:pPr>
      <w:r w:rsidRPr="001A3BF4">
        <w:t xml:space="preserve">The finances, accounting and administration of </w:t>
      </w:r>
      <w:r>
        <w:t>GSTC.</w:t>
      </w:r>
      <w:r w:rsidRPr="001A3BF4">
        <w:t xml:space="preserve"> </w:t>
      </w:r>
      <w:r>
        <w:t>T</w:t>
      </w:r>
      <w:r w:rsidRPr="001A3BF4">
        <w:t xml:space="preserve">he Executive Director will submit each year to </w:t>
      </w:r>
      <w:r w:rsidRPr="004D461E">
        <w:t>the Board for approval the audited accounts together with a report on the activities of the organization over the previous year</w:t>
      </w:r>
      <w:r>
        <w:t xml:space="preserve">.  </w:t>
      </w:r>
    </w:p>
    <w:p w:rsidR="00BD112D" w:rsidRPr="004D461E" w:rsidRDefault="00BD112D" w:rsidP="00BD112D">
      <w:pPr>
        <w:pStyle w:val="BodyText3"/>
      </w:pPr>
      <w:r w:rsidRPr="004D461E">
        <w:t xml:space="preserve">Ensuring that the legal requirements for business operation are met in all countries where </w:t>
      </w:r>
      <w:r>
        <w:t>GSTC</w:t>
      </w:r>
      <w:r w:rsidRPr="004D461E">
        <w:t xml:space="preserve"> is operating; and</w:t>
      </w:r>
    </w:p>
    <w:p w:rsidR="00BD112D" w:rsidRPr="001A3BF4" w:rsidRDefault="00BD112D" w:rsidP="00BD112D">
      <w:pPr>
        <w:pStyle w:val="BodyText3"/>
      </w:pPr>
      <w:r w:rsidRPr="004D461E">
        <w:rPr>
          <w:iCs/>
        </w:rPr>
        <w:t>Submitting each</w:t>
      </w:r>
      <w:r w:rsidRPr="001A3BF4">
        <w:t xml:space="preserve"> year to the Board for approval an annual budget and workplan based on estimates of income and expenditure and</w:t>
      </w:r>
      <w:r>
        <w:t>,</w:t>
      </w:r>
      <w:r w:rsidRPr="001A3BF4">
        <w:t xml:space="preserve"> keep</w:t>
      </w:r>
      <w:r>
        <w:t>ing</w:t>
      </w:r>
      <w:r w:rsidRPr="001A3BF4">
        <w:t xml:space="preserve"> the Board informed of unforeseen expenses and significant variations from projected income.</w:t>
      </w:r>
    </w:p>
    <w:p w:rsidR="00BD112D" w:rsidRPr="001A3BF4" w:rsidRDefault="00BD112D" w:rsidP="00BD112D">
      <w:pPr>
        <w:pStyle w:val="BylawsL2"/>
      </w:pPr>
      <w:bookmarkStart w:id="106" w:name="_Toc268763071"/>
      <w:r w:rsidRPr="001A3BF4">
        <w:rPr>
          <w:b/>
        </w:rPr>
        <w:t>Staff</w:t>
      </w:r>
      <w:r>
        <w:rPr>
          <w:b/>
        </w:rPr>
        <w:t xml:space="preserve">.  </w:t>
      </w:r>
      <w:r w:rsidRPr="001A3BF4">
        <w:t>The Executive Director shall appoint the staff of the Secretariat in accordance with staff rules formulated by the Executive Director and approved by the Board</w:t>
      </w:r>
      <w:r>
        <w:t xml:space="preserve">.  </w:t>
      </w:r>
      <w:r w:rsidRPr="001A3BF4">
        <w:t>The staff shall be selected on as wide a geographical basis as possible and there shall be no discrimination on gender, ethnic or religious grounds.</w:t>
      </w:r>
      <w:bookmarkEnd w:id="106"/>
    </w:p>
    <w:p w:rsidR="00BD112D" w:rsidRPr="001A3BF4" w:rsidRDefault="00BD112D" w:rsidP="00BD112D">
      <w:pPr>
        <w:pStyle w:val="BylawsL2"/>
      </w:pPr>
      <w:bookmarkStart w:id="107" w:name="_Toc268763072"/>
      <w:r w:rsidRPr="001A3BF4">
        <w:rPr>
          <w:b/>
        </w:rPr>
        <w:t>Performance</w:t>
      </w:r>
      <w:r>
        <w:rPr>
          <w:b/>
        </w:rPr>
        <w:t xml:space="preserve">.  </w:t>
      </w:r>
      <w:r w:rsidRPr="001A3BF4">
        <w:t xml:space="preserve">In the performance of their duties the Executive Director and the staff shall not receive instructions from any authority external to </w:t>
      </w:r>
      <w:r>
        <w:t xml:space="preserve">GSTC.  </w:t>
      </w:r>
      <w:r w:rsidRPr="001A3BF4">
        <w:t>They shall refrain from any activities incompatible with their position as staff members</w:t>
      </w:r>
      <w:r>
        <w:t xml:space="preserve">.  </w:t>
      </w:r>
      <w:r w:rsidRPr="001A3BF4">
        <w:t>The staff will complete an annual performance that will be reviewed by the Executive Director and the Executive Director’s by the Executive Committee</w:t>
      </w:r>
      <w:r>
        <w:t xml:space="preserve">.  </w:t>
      </w:r>
      <w:r w:rsidRPr="001A3BF4">
        <w:t>This performance evaluation will affect compensation</w:t>
      </w:r>
      <w:r>
        <w:t>.</w:t>
      </w:r>
      <w:bookmarkEnd w:id="107"/>
    </w:p>
    <w:p w:rsidR="00BD112D" w:rsidRPr="00330F01" w:rsidRDefault="00BD112D" w:rsidP="00BD112D">
      <w:pPr>
        <w:pStyle w:val="BylawsL1"/>
      </w:pPr>
      <w:bookmarkStart w:id="108" w:name="_Toc268763073"/>
      <w:r>
        <w:br/>
      </w:r>
      <w:r w:rsidRPr="001A3BF4">
        <w:t>WORKING GROUPS</w:t>
      </w:r>
      <w:bookmarkEnd w:id="108"/>
    </w:p>
    <w:p w:rsidR="00BD112D" w:rsidRPr="001A3BF4" w:rsidRDefault="00BD112D" w:rsidP="00BD112D">
      <w:pPr>
        <w:pStyle w:val="BylawsL2"/>
      </w:pPr>
      <w:bookmarkStart w:id="109" w:name="_Toc268763074"/>
      <w:r w:rsidRPr="001A3BF4">
        <w:rPr>
          <w:b/>
        </w:rPr>
        <w:t>Working Groups</w:t>
      </w:r>
      <w:r>
        <w:rPr>
          <w:b/>
        </w:rPr>
        <w:t xml:space="preserve">.  </w:t>
      </w:r>
      <w:r w:rsidRPr="001A3BF4">
        <w:t>The overall shape and direction of the activities of the Corporation will be organized around working groups empowered to develop programs of work to meet the organization’s overall objectives</w:t>
      </w:r>
      <w:r>
        <w:t xml:space="preserve">.  </w:t>
      </w:r>
      <w:r w:rsidRPr="001A3BF4">
        <w:t>These include, but are not exclusive to:</w:t>
      </w:r>
      <w:bookmarkEnd w:id="109"/>
    </w:p>
    <w:p w:rsidR="00BD112D" w:rsidRPr="004D461E" w:rsidRDefault="00BD112D" w:rsidP="00BD112D">
      <w:pPr>
        <w:pStyle w:val="BodyText3"/>
        <w:numPr>
          <w:ilvl w:val="0"/>
          <w:numId w:val="35"/>
        </w:numPr>
      </w:pPr>
      <w:r w:rsidRPr="004D461E">
        <w:t>Education and training working group</w:t>
      </w:r>
      <w:r>
        <w:t>;</w:t>
      </w:r>
    </w:p>
    <w:p w:rsidR="00BD112D" w:rsidRPr="004D461E" w:rsidRDefault="00BD112D" w:rsidP="00BD112D">
      <w:pPr>
        <w:pStyle w:val="BodyText3"/>
      </w:pPr>
      <w:r w:rsidRPr="004D461E">
        <w:t>Market access working group</w:t>
      </w:r>
      <w:r>
        <w:t>;</w:t>
      </w:r>
    </w:p>
    <w:p w:rsidR="00BD112D" w:rsidRPr="004D461E" w:rsidRDefault="00BD112D" w:rsidP="00BD112D">
      <w:pPr>
        <w:pStyle w:val="BodyText3"/>
      </w:pPr>
      <w:r w:rsidRPr="004D461E">
        <w:t>Destinations working group</w:t>
      </w:r>
      <w:r>
        <w:t>; and</w:t>
      </w:r>
    </w:p>
    <w:p w:rsidR="00BD112D" w:rsidRPr="001A3BF4" w:rsidRDefault="00BD112D" w:rsidP="00BD112D">
      <w:pPr>
        <w:pStyle w:val="BodyText3"/>
      </w:pPr>
      <w:r w:rsidRPr="004D461E">
        <w:t>International standards development working group</w:t>
      </w:r>
      <w:r>
        <w:t>.  (</w:t>
      </w:r>
      <w:r w:rsidRPr="004D461E">
        <w:t>This working group will also provide i</w:t>
      </w:r>
      <w:r w:rsidRPr="001A3BF4">
        <w:t xml:space="preserve">nput to the accreditation program of </w:t>
      </w:r>
      <w:r>
        <w:t>GSTC.)</w:t>
      </w:r>
    </w:p>
    <w:p w:rsidR="00BD112D" w:rsidRPr="001A3BF4" w:rsidRDefault="00BD112D" w:rsidP="00BD112D">
      <w:pPr>
        <w:pStyle w:val="BylawsL2"/>
      </w:pPr>
      <w:bookmarkStart w:id="110" w:name="_Toc268763075"/>
      <w:r w:rsidRPr="001A3BF4">
        <w:rPr>
          <w:b/>
        </w:rPr>
        <w:t>Composition</w:t>
      </w:r>
      <w:r>
        <w:rPr>
          <w:b/>
        </w:rPr>
        <w:t xml:space="preserve">.  </w:t>
      </w:r>
      <w:r w:rsidRPr="001A3BF4">
        <w:t>The working groups will be opened to and composed of members and are designed to provide members an opportunity to be involved in areas of their special interest</w:t>
      </w:r>
      <w:r>
        <w:t xml:space="preserve">.  Category, geographical and gender balance will be sought in selecting the members.  </w:t>
      </w:r>
      <w:r w:rsidRPr="001A3BF4">
        <w:t xml:space="preserve">A quorum for the purpose of holding and acting at any meeting of such a </w:t>
      </w:r>
      <w:r>
        <w:t>working group</w:t>
      </w:r>
      <w:r w:rsidRPr="001A3BF4">
        <w:t xml:space="preserve"> shall be a simple majority of the members and the participation of either the Chair</w:t>
      </w:r>
      <w:r>
        <w:t>person</w:t>
      </w:r>
      <w:r w:rsidRPr="001A3BF4">
        <w:t xml:space="preserve"> or the Vice-</w:t>
      </w:r>
      <w:r>
        <w:t xml:space="preserve">Chairperson.  </w:t>
      </w:r>
      <w:r w:rsidRPr="001A3BF4">
        <w:t>The Committees should not exceed a size of ten</w:t>
      </w:r>
      <w:r>
        <w:t xml:space="preserve">.  </w:t>
      </w:r>
      <w:r w:rsidRPr="001A3BF4">
        <w:t>A balance should exist to represent all member categories as defined by the membership section</w:t>
      </w:r>
      <w:r>
        <w:t xml:space="preserve">.  </w:t>
      </w:r>
      <w:bookmarkEnd w:id="110"/>
    </w:p>
    <w:p w:rsidR="00BD112D" w:rsidRPr="001A3BF4" w:rsidRDefault="00BD112D" w:rsidP="00BD112D">
      <w:pPr>
        <w:pStyle w:val="BylawsL2"/>
      </w:pPr>
      <w:bookmarkStart w:id="111" w:name="_Toc268763076"/>
      <w:r w:rsidRPr="001A3BF4">
        <w:rPr>
          <w:b/>
        </w:rPr>
        <w:t>Members</w:t>
      </w:r>
      <w:r>
        <w:rPr>
          <w:b/>
        </w:rPr>
        <w:t xml:space="preserve">.  </w:t>
      </w:r>
      <w:r w:rsidRPr="001A3BF4">
        <w:t xml:space="preserve">Working group members </w:t>
      </w:r>
      <w:r>
        <w:t xml:space="preserve">shall </w:t>
      </w:r>
      <w:r w:rsidRPr="001A3BF4">
        <w:t xml:space="preserve">be active members of the </w:t>
      </w:r>
      <w:r>
        <w:t>C</w:t>
      </w:r>
      <w:r w:rsidRPr="001A3BF4">
        <w:t xml:space="preserve">orporation and have written </w:t>
      </w:r>
      <w:r>
        <w:t>authorization</w:t>
      </w:r>
      <w:r w:rsidRPr="001A3BF4">
        <w:t xml:space="preserve"> from the organization they represent to dedicate time to the working group</w:t>
      </w:r>
      <w:r>
        <w:t xml:space="preserve">.  </w:t>
      </w:r>
      <w:r w:rsidRPr="001A3BF4">
        <w:t>Members should have expertise in the working group they have chosen to participate in</w:t>
      </w:r>
      <w:r>
        <w:t xml:space="preserve">.  </w:t>
      </w:r>
      <w:r w:rsidRPr="001A3BF4">
        <w:t xml:space="preserve">All members must sign and return a confidentiality agreement to the </w:t>
      </w:r>
      <w:r>
        <w:t>GSTC</w:t>
      </w:r>
      <w:r w:rsidRPr="001A3BF4">
        <w:t xml:space="preserve"> Secretariat.</w:t>
      </w:r>
      <w:bookmarkEnd w:id="111"/>
    </w:p>
    <w:p w:rsidR="00BD112D" w:rsidRPr="001A3BF4" w:rsidRDefault="00BD112D" w:rsidP="00BD112D">
      <w:pPr>
        <w:pStyle w:val="BylawsL2"/>
      </w:pPr>
      <w:bookmarkStart w:id="112" w:name="_Toc268763077"/>
      <w:r w:rsidRPr="001A3BF4">
        <w:rPr>
          <w:b/>
        </w:rPr>
        <w:t>Leadership</w:t>
      </w:r>
      <w:r>
        <w:rPr>
          <w:b/>
        </w:rPr>
        <w:t xml:space="preserve">.  </w:t>
      </w:r>
      <w:r w:rsidRPr="001A3BF4">
        <w:t xml:space="preserve">The Chair of the working group </w:t>
      </w:r>
      <w:r>
        <w:t>shall</w:t>
      </w:r>
      <w:r w:rsidRPr="001A3BF4">
        <w:t xml:space="preserve"> be a member of the Board, elected by its pe</w:t>
      </w:r>
      <w:r>
        <w:t>e</w:t>
      </w:r>
      <w:r w:rsidRPr="001A3BF4">
        <w:t>rs to serve as Chair</w:t>
      </w:r>
      <w:r>
        <w:t xml:space="preserve">.  </w:t>
      </w:r>
      <w:r w:rsidRPr="001A3BF4">
        <w:t xml:space="preserve">The Chair is responsible for directing the working group to </w:t>
      </w:r>
      <w:r>
        <w:t>en</w:t>
      </w:r>
      <w:r w:rsidRPr="001A3BF4">
        <w:t>sure that all the work gets completed in the most efficient and effective way</w:t>
      </w:r>
      <w:r>
        <w:t xml:space="preserve">.  </w:t>
      </w:r>
      <w:r w:rsidRPr="001A3BF4">
        <w:t>A Vice-</w:t>
      </w:r>
      <w:r>
        <w:t>Chairperson</w:t>
      </w:r>
      <w:r w:rsidRPr="001A3BF4">
        <w:t>, elected by the working group, will serve in the absence of the Chair and ensure continuity to work programs of each of the groups</w:t>
      </w:r>
      <w:r>
        <w:t xml:space="preserve">.  </w:t>
      </w:r>
      <w:r w:rsidRPr="001A3BF4">
        <w:t>The working group will also elect a Secretary to convene and confirm meetings, take minutes and circulate and report back to the Secretariat</w:t>
      </w:r>
      <w:r>
        <w:t xml:space="preserve">.  The Chair </w:t>
      </w:r>
      <w:r w:rsidRPr="001A3BF4">
        <w:t>and Vice-</w:t>
      </w:r>
      <w:r>
        <w:t>Chair</w:t>
      </w:r>
      <w:r w:rsidRPr="001A3BF4">
        <w:t xml:space="preserve"> will </w:t>
      </w:r>
      <w:r>
        <w:t xml:space="preserve">each </w:t>
      </w:r>
      <w:r w:rsidRPr="001A3BF4">
        <w:t xml:space="preserve">serve a term of </w:t>
      </w:r>
      <w:r>
        <w:t>two</w:t>
      </w:r>
      <w:r w:rsidRPr="001A3BF4">
        <w:t xml:space="preserve"> years with the possibility of serving one more term</w:t>
      </w:r>
      <w:r>
        <w:t xml:space="preserve">.  </w:t>
      </w:r>
      <w:r w:rsidRPr="001A3BF4">
        <w:t xml:space="preserve">The </w:t>
      </w:r>
      <w:r>
        <w:t>Chair</w:t>
      </w:r>
      <w:r w:rsidRPr="001A3BF4">
        <w:t xml:space="preserve"> and Vice-</w:t>
      </w:r>
      <w:r>
        <w:t>Chair</w:t>
      </w:r>
      <w:r w:rsidRPr="001A3BF4">
        <w:t xml:space="preserve"> are not empowered to represent the </w:t>
      </w:r>
      <w:r>
        <w:t>C</w:t>
      </w:r>
      <w:r w:rsidRPr="001A3BF4">
        <w:t xml:space="preserve">orporation </w:t>
      </w:r>
      <w:r>
        <w:t>to</w:t>
      </w:r>
      <w:r w:rsidRPr="001A3BF4">
        <w:t xml:space="preserve"> the media, unless cleared by the Board and advised by the Communications working group</w:t>
      </w:r>
      <w:r>
        <w:t>.  Chair</w:t>
      </w:r>
      <w:r w:rsidRPr="001A3BF4">
        <w:t xml:space="preserve"> and Vice-</w:t>
      </w:r>
      <w:r>
        <w:t>Chair</w:t>
      </w:r>
      <w:r w:rsidRPr="001A3BF4">
        <w:t xml:space="preserve"> maintain confidentiality of all discussions relating to services, products, projects, and planning of the association and must ensure that all working group members do the same</w:t>
      </w:r>
      <w:r>
        <w:t>.  Chair</w:t>
      </w:r>
      <w:r w:rsidRPr="001A3BF4">
        <w:t xml:space="preserve"> and Vice-</w:t>
      </w:r>
      <w:r>
        <w:t>Chair</w:t>
      </w:r>
      <w:r w:rsidRPr="001A3BF4">
        <w:t xml:space="preserve"> will liaise with other working groups</w:t>
      </w:r>
      <w:r>
        <w:t xml:space="preserve">.  </w:t>
      </w:r>
      <w:r w:rsidRPr="001A3BF4">
        <w:t>The working groups may elect to have a separate Liaison and will vote to nominate that person</w:t>
      </w:r>
      <w:r>
        <w:t>.</w:t>
      </w:r>
      <w:bookmarkEnd w:id="112"/>
    </w:p>
    <w:p w:rsidR="00BD112D" w:rsidRPr="001A3BF4" w:rsidRDefault="00BD112D" w:rsidP="00BD112D">
      <w:pPr>
        <w:pStyle w:val="BylawsL2"/>
      </w:pPr>
      <w:bookmarkStart w:id="113" w:name="_Toc268763078"/>
      <w:r w:rsidRPr="001A3BF4">
        <w:rPr>
          <w:b/>
        </w:rPr>
        <w:t>Responsibilities</w:t>
      </w:r>
      <w:r>
        <w:rPr>
          <w:b/>
        </w:rPr>
        <w:t xml:space="preserve">.  </w:t>
      </w:r>
      <w:r w:rsidRPr="001A3BF4">
        <w:t xml:space="preserve">The </w:t>
      </w:r>
      <w:r>
        <w:t>w</w:t>
      </w:r>
      <w:r w:rsidRPr="001A3BF4">
        <w:t xml:space="preserve">orking groups are advisory in nature and will lend expertise and support to the Corporation, its Board and Secretariat, to achieve </w:t>
      </w:r>
      <w:r>
        <w:t>the Corporation’s</w:t>
      </w:r>
      <w:r w:rsidRPr="001A3BF4">
        <w:t xml:space="preserve"> purpose</w:t>
      </w:r>
      <w:r>
        <w:t xml:space="preserve">.  </w:t>
      </w:r>
      <w:r w:rsidRPr="001A3BF4">
        <w:t>The working group</w:t>
      </w:r>
      <w:r>
        <w:t>s</w:t>
      </w:r>
      <w:r w:rsidRPr="001A3BF4">
        <w:t xml:space="preserve"> will focus on projects or issues that apply to members and augment </w:t>
      </w:r>
      <w:r>
        <w:t>GSTC</w:t>
      </w:r>
      <w:r w:rsidRPr="001A3BF4">
        <w:t>’s operations</w:t>
      </w:r>
      <w:r>
        <w:t xml:space="preserve">.  </w:t>
      </w:r>
      <w:r w:rsidRPr="001A3BF4">
        <w:t xml:space="preserve">The working groups will provide a recommended yearly action plan for </w:t>
      </w:r>
      <w:r>
        <w:t>GSTC</w:t>
      </w:r>
      <w:r w:rsidRPr="001A3BF4">
        <w:t xml:space="preserve">, based on the mission and strategic plan of the </w:t>
      </w:r>
      <w:r>
        <w:t>C</w:t>
      </w:r>
      <w:r w:rsidRPr="001A3BF4">
        <w:t>orporation</w:t>
      </w:r>
      <w:r>
        <w:t xml:space="preserve">.  </w:t>
      </w:r>
      <w:r w:rsidRPr="001A3BF4">
        <w:t xml:space="preserve">The action plan will </w:t>
      </w:r>
      <w:r>
        <w:t>be subject to</w:t>
      </w:r>
      <w:r w:rsidRPr="001A3BF4">
        <w:t xml:space="preserve"> Board</w:t>
      </w:r>
      <w:r>
        <w:t xml:space="preserve"> approval.  </w:t>
      </w:r>
      <w:r w:rsidRPr="001A3BF4">
        <w:t>The working group</w:t>
      </w:r>
      <w:r>
        <w:t xml:space="preserve"> member</w:t>
      </w:r>
      <w:r w:rsidRPr="001A3BF4">
        <w:t>s are required to avoid all conflicts of interest and anti-competitive behavior, and must avoid solicitations for sponsorships</w:t>
      </w:r>
      <w:r>
        <w:t xml:space="preserve">.  </w:t>
      </w:r>
      <w:r w:rsidRPr="001A3BF4">
        <w:t xml:space="preserve">The work and products created by the working groups are appropriately labeled as </w:t>
      </w:r>
      <w:r>
        <w:t>GSTC</w:t>
      </w:r>
      <w:r w:rsidRPr="001A3BF4">
        <w:t>, and are not co-branded unless approved by the Board</w:t>
      </w:r>
      <w:r>
        <w:t xml:space="preserve">.  </w:t>
      </w:r>
      <w:r w:rsidRPr="001A3BF4">
        <w:t>All White Papers and statements of policy must be approved by the Board prior to being released.</w:t>
      </w:r>
      <w:bookmarkEnd w:id="113"/>
    </w:p>
    <w:p w:rsidR="00BD112D" w:rsidRPr="001A3BF4" w:rsidRDefault="00BD112D" w:rsidP="00BD112D">
      <w:pPr>
        <w:pStyle w:val="BylawsL2"/>
      </w:pPr>
      <w:bookmarkStart w:id="114" w:name="_Toc268763079"/>
      <w:r w:rsidRPr="001A3BF4">
        <w:rPr>
          <w:b/>
        </w:rPr>
        <w:t>Funding</w:t>
      </w:r>
      <w:r>
        <w:rPr>
          <w:b/>
        </w:rPr>
        <w:t xml:space="preserve">.  </w:t>
      </w:r>
      <w:r w:rsidRPr="001A3BF4">
        <w:t>Each year, prior to the budget cycle, the working groups present a work plan</w:t>
      </w:r>
      <w:r>
        <w:t>,</w:t>
      </w:r>
      <w:r w:rsidRPr="001A3BF4">
        <w:t xml:space="preserve"> with allocated budget, to the Board</w:t>
      </w:r>
      <w:r>
        <w:t xml:space="preserve">.  </w:t>
      </w:r>
      <w:r w:rsidRPr="001A3BF4">
        <w:t>This plan will guide the funding allocated to the working group for its implementation</w:t>
      </w:r>
      <w:r>
        <w:t xml:space="preserve">.  </w:t>
      </w:r>
      <w:r w:rsidRPr="001A3BF4">
        <w:t>Travel expenses will be reserved by the Chair and will be allocated if they are available</w:t>
      </w:r>
      <w:r>
        <w:t xml:space="preserve">.  </w:t>
      </w:r>
      <w:r w:rsidRPr="001A3BF4">
        <w:t>Chair may designate another person to represent them</w:t>
      </w:r>
      <w:r>
        <w:t>.</w:t>
      </w:r>
      <w:bookmarkEnd w:id="114"/>
    </w:p>
    <w:p w:rsidR="00BD112D" w:rsidRPr="001A3BF4" w:rsidRDefault="00BD112D" w:rsidP="00BD112D">
      <w:pPr>
        <w:pStyle w:val="BylawsL2"/>
      </w:pPr>
      <w:bookmarkStart w:id="115" w:name="_Toc268763080"/>
      <w:r w:rsidRPr="001A3BF4">
        <w:rPr>
          <w:b/>
        </w:rPr>
        <w:t>Meetings</w:t>
      </w:r>
      <w:r>
        <w:rPr>
          <w:b/>
        </w:rPr>
        <w:t xml:space="preserve">.  </w:t>
      </w:r>
      <w:r w:rsidRPr="001A3BF4">
        <w:t xml:space="preserve">Working groups will convene once a month </w:t>
      </w:r>
      <w:r w:rsidRPr="00330F01">
        <w:t>virtually</w:t>
      </w:r>
      <w:r>
        <w:t xml:space="preserve">.  </w:t>
      </w:r>
      <w:r w:rsidRPr="001A3BF4">
        <w:t xml:space="preserve">A quorum for the purpose of holding and acting at any meeting of such a committee shall be a simple majority of the members and the participation of either the </w:t>
      </w:r>
      <w:r>
        <w:t>Chair</w:t>
      </w:r>
      <w:r w:rsidRPr="001A3BF4">
        <w:t xml:space="preserve"> or the Vice-</w:t>
      </w:r>
      <w:r>
        <w:t>Chair</w:t>
      </w:r>
      <w:r w:rsidRPr="001A3BF4">
        <w:t xml:space="preserve"> is required</w:t>
      </w:r>
      <w:r>
        <w:t>.</w:t>
      </w:r>
      <w:bookmarkEnd w:id="115"/>
    </w:p>
    <w:p w:rsidR="00BD112D" w:rsidRPr="001A3BF4" w:rsidRDefault="00BD112D" w:rsidP="00BD112D">
      <w:pPr>
        <w:pStyle w:val="BylawsL2"/>
      </w:pPr>
      <w:bookmarkStart w:id="116" w:name="_Toc268763081"/>
      <w:r w:rsidRPr="001A3BF4">
        <w:rPr>
          <w:b/>
        </w:rPr>
        <w:t>Term</w:t>
      </w:r>
      <w:r>
        <w:rPr>
          <w:b/>
        </w:rPr>
        <w:t xml:space="preserve">.  </w:t>
      </w:r>
      <w:r w:rsidRPr="001A3BF4">
        <w:t>Each member of the working group shall serve for two years</w:t>
      </w:r>
      <w:r>
        <w:t xml:space="preserve">.  </w:t>
      </w:r>
      <w:r w:rsidRPr="001A3BF4">
        <w:t>The Secretariat will maintain a list of prospective members based on interest expressed by members, recommendation by other members or by the Board</w:t>
      </w:r>
      <w:r>
        <w:t xml:space="preserve">.  </w:t>
      </w:r>
      <w:r w:rsidRPr="001A3BF4">
        <w:t>In case there are no interested parties the Board will search amongst the membership and make its own recommendation for members</w:t>
      </w:r>
      <w:r>
        <w:t>,</w:t>
      </w:r>
      <w:r w:rsidRPr="001A3BF4">
        <w:t xml:space="preserve"> or request exiting member</w:t>
      </w:r>
      <w:r>
        <w:t>,</w:t>
      </w:r>
      <w:r w:rsidRPr="001A3BF4">
        <w:t xml:space="preserve"> to serve an additional term.</w:t>
      </w:r>
      <w:bookmarkEnd w:id="116"/>
    </w:p>
    <w:p w:rsidR="00BD112D" w:rsidRPr="001A3BF4" w:rsidRDefault="00BD112D" w:rsidP="00BD112D">
      <w:pPr>
        <w:pStyle w:val="BylawsL2"/>
        <w:rPr>
          <w:b/>
        </w:rPr>
      </w:pPr>
      <w:bookmarkStart w:id="117" w:name="_Toc268763082"/>
      <w:r w:rsidRPr="001A3BF4">
        <w:rPr>
          <w:b/>
        </w:rPr>
        <w:t>Other Working Groups</w:t>
      </w:r>
      <w:r>
        <w:rPr>
          <w:b/>
        </w:rPr>
        <w:t xml:space="preserve">.  </w:t>
      </w:r>
      <w:r w:rsidRPr="001A3BF4">
        <w:t xml:space="preserve">The Board from time to time may establish additional working groups that will enable the Corporation </w:t>
      </w:r>
      <w:r>
        <w:t xml:space="preserve">to </w:t>
      </w:r>
      <w:r w:rsidRPr="001A3BF4">
        <w:t>achieve its purpose</w:t>
      </w:r>
      <w:r>
        <w:t>.</w:t>
      </w:r>
      <w:bookmarkEnd w:id="117"/>
    </w:p>
    <w:p w:rsidR="00BD112D" w:rsidRDefault="00BD112D" w:rsidP="00BD112D">
      <w:pPr>
        <w:pStyle w:val="BylawsL1"/>
      </w:pPr>
      <w:bookmarkStart w:id="118" w:name="_Toc268763091"/>
      <w:r>
        <w:br/>
        <w:t>ACCREDITATION PROGRAM</w:t>
      </w:r>
    </w:p>
    <w:p w:rsidR="00BD112D" w:rsidRDefault="00BD112D" w:rsidP="00BD112D">
      <w:pPr>
        <w:pStyle w:val="BylawsL2"/>
      </w:pPr>
      <w:r>
        <w:rPr>
          <w:b/>
        </w:rPr>
        <w:t xml:space="preserve">Process.  </w:t>
      </w:r>
      <w:r>
        <w:t>GSTC will accredit certification bodies through a two-stage process:</w:t>
      </w:r>
    </w:p>
    <w:p w:rsidR="00BD112D" w:rsidRDefault="00BD112D" w:rsidP="00BD112D">
      <w:pPr>
        <w:pStyle w:val="BodyText3"/>
        <w:numPr>
          <w:ilvl w:val="0"/>
          <w:numId w:val="44"/>
        </w:numPr>
      </w:pPr>
      <w:r>
        <w:t xml:space="preserve">Stage 1:  GSTC shall approve that a Standard is equivalent to GSTC criteria and the associated GSTC standard; </w:t>
      </w:r>
      <w:r w:rsidRPr="00D13BD0">
        <w:rPr>
          <w:highlight w:val="yellow"/>
        </w:rPr>
        <w:t>upon which it will be termed a “GSTC – Recognized Standard</w:t>
      </w:r>
      <w:r>
        <w:t>”; and</w:t>
      </w:r>
    </w:p>
    <w:p w:rsidR="00BD112D" w:rsidRPr="00D13BD0" w:rsidRDefault="00BD112D" w:rsidP="00BD112D">
      <w:pPr>
        <w:pStyle w:val="BodyText3"/>
        <w:numPr>
          <w:ilvl w:val="0"/>
          <w:numId w:val="44"/>
        </w:numPr>
        <w:rPr>
          <w:highlight w:val="yellow"/>
        </w:rPr>
      </w:pPr>
      <w:r>
        <w:t>Stage 2:  A certification body is accredited by GSTC, its approved contractors, or a GSTC-recognized accreditation body to certify that a business or activity complies with a GSTC-</w:t>
      </w:r>
      <w:r w:rsidRPr="00D13BD0">
        <w:rPr>
          <w:highlight w:val="yellow"/>
        </w:rPr>
        <w:t>Recognized</w:t>
      </w:r>
      <w:r>
        <w:t xml:space="preserve"> standard, </w:t>
      </w:r>
      <w:r w:rsidRPr="00D13BD0">
        <w:rPr>
          <w:highlight w:val="yellow"/>
        </w:rPr>
        <w:t>upon which it will be awarded “GSTC Accreditation”.</w:t>
      </w:r>
    </w:p>
    <w:p w:rsidR="00BD112D" w:rsidRDefault="00BD112D" w:rsidP="00BD112D">
      <w:pPr>
        <w:pStyle w:val="Bylawstext"/>
      </w:pPr>
      <w:r>
        <w:rPr>
          <w:b/>
        </w:rPr>
        <w:t xml:space="preserve">The Panel.  </w:t>
      </w:r>
      <w:r>
        <w:t xml:space="preserve">The </w:t>
      </w:r>
      <w:r w:rsidRPr="00D13BD0">
        <w:rPr>
          <w:highlight w:val="yellow"/>
        </w:rPr>
        <w:t>GSTC Accreditation</w:t>
      </w:r>
      <w:r>
        <w:t xml:space="preserve"> Panel (“the Panel”) will operate the accreditation program under the umbrella of GSTC.  </w:t>
      </w:r>
      <w:r w:rsidRPr="002657B6">
        <w:rPr>
          <w:highlight w:val="yellow"/>
        </w:rPr>
        <w:t>The Panel will</w:t>
      </w:r>
      <w:r>
        <w:t xml:space="preserve"> review qualified contractors’ reports on applications for approved certification standards and make approval decisions.  </w:t>
      </w:r>
      <w:r w:rsidRPr="002657B6">
        <w:rPr>
          <w:highlight w:val="yellow"/>
        </w:rPr>
        <w:t>The Panel</w:t>
      </w:r>
      <w:r>
        <w:t xml:space="preserve"> will be responsible for:</w:t>
      </w:r>
    </w:p>
    <w:p w:rsidR="00BD112D" w:rsidRPr="002657B6" w:rsidRDefault="00BD112D" w:rsidP="00BD112D">
      <w:pPr>
        <w:pStyle w:val="BodyText3"/>
        <w:numPr>
          <w:ilvl w:val="0"/>
          <w:numId w:val="45"/>
        </w:numPr>
        <w:rPr>
          <w:highlight w:val="yellow"/>
        </w:rPr>
      </w:pPr>
      <w:r>
        <w:t xml:space="preserve">Making decisions as to whether a contractor is qualified to undertake review of a standard’s conformity with the GSTC standard </w:t>
      </w:r>
      <w:r w:rsidRPr="002657B6">
        <w:rPr>
          <w:highlight w:val="yellow"/>
        </w:rPr>
        <w:t>and declaring it a “GSTC-Recognized standard”; and</w:t>
      </w:r>
    </w:p>
    <w:p w:rsidR="00BD112D" w:rsidRDefault="00BD112D" w:rsidP="00BD112D">
      <w:pPr>
        <w:pStyle w:val="BodyText3"/>
        <w:numPr>
          <w:ilvl w:val="0"/>
          <w:numId w:val="45"/>
        </w:numPr>
      </w:pPr>
      <w:r>
        <w:t xml:space="preserve">Making decisions as to whether an applicant standard is in conformity with the GSTC standard; and </w:t>
      </w:r>
    </w:p>
    <w:p w:rsidR="00BD112D" w:rsidRPr="002657B6" w:rsidRDefault="00BD112D" w:rsidP="00BD112D">
      <w:pPr>
        <w:pStyle w:val="BodyText3"/>
        <w:numPr>
          <w:ilvl w:val="0"/>
          <w:numId w:val="45"/>
        </w:numPr>
        <w:spacing w:after="240"/>
        <w:rPr>
          <w:highlight w:val="yellow"/>
        </w:rPr>
      </w:pPr>
      <w:r w:rsidRPr="002657B6">
        <w:rPr>
          <w:highlight w:val="yellow"/>
        </w:rPr>
        <w:t xml:space="preserve">3. Making decisions as to whether an accreditation body or contractor is competent to accredit a certification body to assess conformity to a “GSTC-Recognized Standard”; and   </w:t>
      </w:r>
    </w:p>
    <w:p w:rsidR="00BD112D" w:rsidRDefault="00BD112D" w:rsidP="00BD112D">
      <w:pPr>
        <w:pStyle w:val="BodyText3"/>
        <w:numPr>
          <w:ilvl w:val="0"/>
          <w:numId w:val="45"/>
        </w:numPr>
      </w:pPr>
      <w:r>
        <w:t xml:space="preserve">Ratification of accreditation decisions </w:t>
      </w:r>
      <w:r w:rsidRPr="002657B6">
        <w:rPr>
          <w:highlight w:val="yellow"/>
        </w:rPr>
        <w:t>and awarding GSTC Accreditation</w:t>
      </w:r>
      <w:r>
        <w:t>.</w:t>
      </w:r>
    </w:p>
    <w:p w:rsidR="00BD112D" w:rsidRDefault="00BD112D" w:rsidP="00BD112D">
      <w:pPr>
        <w:pStyle w:val="Bylawstext"/>
        <w:numPr>
          <w:ilvl w:val="0"/>
          <w:numId w:val="0"/>
        </w:numPr>
      </w:pPr>
      <w:r>
        <w:t>The Panel shall operate independently of the GSTC Board and executive staff.  While appointed by the GSTC Board, the members of The Panel shall disregard any instructions from the Board or executive staff that they feel may jeopardize their independence and impartiality.</w:t>
      </w:r>
    </w:p>
    <w:p w:rsidR="00BD112D" w:rsidRDefault="00BD112D" w:rsidP="00BD112D">
      <w:pPr>
        <w:pStyle w:val="Bylawstext"/>
        <w:numPr>
          <w:ilvl w:val="0"/>
          <w:numId w:val="0"/>
        </w:numPr>
      </w:pPr>
      <w:r>
        <w:t>The GSTC Board shall have the discretion to accept or reject any of the Panel’s recommendations or decisions.  If GSTC rejects one of the Panel’s recommendations or decisions, it is obligated to provide an explanation for doing so to the Panel.  The Panel may choose to raise the matter at the next annual Membership Council Meeting.</w:t>
      </w:r>
    </w:p>
    <w:p w:rsidR="00BD112D" w:rsidRDefault="00BD112D" w:rsidP="00BD112D">
      <w:pPr>
        <w:pStyle w:val="Bylawstext"/>
        <w:numPr>
          <w:ilvl w:val="0"/>
          <w:numId w:val="0"/>
        </w:numPr>
      </w:pPr>
      <w:r>
        <w:t>The Panel shall have no involvement with the day-to-day operations of GSTC and none of the responsibilities, legal obligations or liabilities associated with being a Director.  GSTC shall indemnify all The Panel members against any claims made against them.</w:t>
      </w:r>
    </w:p>
    <w:p w:rsidR="00BD112D" w:rsidRDefault="00BD112D" w:rsidP="00BD112D">
      <w:pPr>
        <w:pStyle w:val="Bylawstext"/>
      </w:pPr>
      <w:r>
        <w:rPr>
          <w:b/>
        </w:rPr>
        <w:t xml:space="preserve">Composition.  </w:t>
      </w:r>
      <w:r>
        <w:t xml:space="preserve">The Panel shall have no less than five (5) members.  The members should represent a balance of interests with no single interest predominating.  Members will be invited by GSTC’s Board </w:t>
      </w:r>
      <w:r w:rsidRPr="002657B6">
        <w:rPr>
          <w:highlight w:val="yellow"/>
        </w:rPr>
        <w:t>and need not necessarily belong to GSTC Membership Council.</w:t>
      </w:r>
      <w:r>
        <w:t xml:space="preserve">  Members should demonstrate an understanding of and experience with the principles of sustainable tourism </w:t>
      </w:r>
      <w:r w:rsidRPr="002657B6">
        <w:rPr>
          <w:highlight w:val="yellow"/>
        </w:rPr>
        <w:t>and conformity assesment.</w:t>
      </w:r>
    </w:p>
    <w:p w:rsidR="00BD112D" w:rsidRDefault="00BD112D" w:rsidP="00BD112D">
      <w:pPr>
        <w:pStyle w:val="Bylawstext"/>
      </w:pPr>
      <w:r>
        <w:rPr>
          <w:b/>
        </w:rPr>
        <w:t xml:space="preserve">Conflict of Interest.  </w:t>
      </w:r>
      <w:r>
        <w:t>Panel members may not serve as GSTC Board members or employees; h</w:t>
      </w:r>
      <w:r w:rsidRPr="002657B6">
        <w:rPr>
          <w:highlight w:val="yellow"/>
        </w:rPr>
        <w:t>owever the chair of the Panel may serve as a non-voting member of the GSTC Board. Panel members  shall not w</w:t>
      </w:r>
      <w:r>
        <w:t xml:space="preserve">ork for a sustainable tourism certification program or any other organization with a conflict of interest or the appearance of a conflict of interest.  In the event of a perceived conflict of interest, a member of the panel shall recuse him or herself from decisions.  A minimum </w:t>
      </w:r>
      <w:r w:rsidRPr="002657B6">
        <w:rPr>
          <w:highlight w:val="yellow"/>
        </w:rPr>
        <w:t>quorum</w:t>
      </w:r>
      <w:r>
        <w:t xml:space="preserve"> of three (3) Panel members is required to make decisions.  Under this Section, a conflict of interest is defined as voicing an opinion, voting or making a decision affecting organizations or activities in which a panel member has a continuing, recent past or forthcoming interest.</w:t>
      </w:r>
    </w:p>
    <w:p w:rsidR="00BD112D" w:rsidRDefault="00BD112D" w:rsidP="00BD112D">
      <w:pPr>
        <w:pStyle w:val="Bylawstext"/>
      </w:pPr>
      <w:r>
        <w:rPr>
          <w:b/>
        </w:rPr>
        <w:t xml:space="preserve">Terms and Conditions.  </w:t>
      </w:r>
      <w:r>
        <w:t>The Panel members shall serve for two-year terms and will communicate via e-mail and teleconferences with audio-visual support to ensure that meetings are audited.  Written records of the minutes of each meeting shall be taken and approved by the Panel members.  All non-confidential information shall be made available to GSTC members.</w:t>
      </w:r>
    </w:p>
    <w:p w:rsidR="00BD112D" w:rsidRPr="003B49CA" w:rsidRDefault="00BD112D" w:rsidP="00BD112D">
      <w:pPr>
        <w:pStyle w:val="Bylawstext"/>
      </w:pPr>
      <w:r>
        <w:rPr>
          <w:b/>
        </w:rPr>
        <w:t xml:space="preserve">Appeal of CSAP Decisions.  </w:t>
      </w:r>
      <w:r>
        <w:t>The Panel decisions may be appealed to the GSTC Board.  Board decisions may be appealed by the affected party or by the Panel  to the GSTC Membership Council.</w:t>
      </w:r>
    </w:p>
    <w:p w:rsidR="00BD112D" w:rsidRDefault="00BD112D" w:rsidP="00BD112D">
      <w:pPr>
        <w:pStyle w:val="BylawsL1"/>
      </w:pPr>
      <w:r>
        <w:br/>
      </w:r>
      <w:r w:rsidRPr="001A3BF4">
        <w:t>FINANCE AND AUDITING</w:t>
      </w:r>
      <w:bookmarkEnd w:id="118"/>
    </w:p>
    <w:p w:rsidR="00BD112D" w:rsidRPr="001A3BF4" w:rsidRDefault="00BD112D" w:rsidP="00BD112D">
      <w:pPr>
        <w:pStyle w:val="BylawsL2"/>
      </w:pPr>
      <w:bookmarkStart w:id="119" w:name="_Toc268763092"/>
      <w:r w:rsidRPr="001A3BF4">
        <w:rPr>
          <w:b/>
        </w:rPr>
        <w:t>Contracts, Checks and Documents</w:t>
      </w:r>
      <w:r>
        <w:rPr>
          <w:b/>
        </w:rPr>
        <w:t xml:space="preserve">.  </w:t>
      </w:r>
      <w:r w:rsidRPr="001A3BF4">
        <w:t xml:space="preserve">The Board of Directors is authorized to select the banks or depositories it deems proper for the </w:t>
      </w:r>
      <w:r w:rsidRPr="00A5534D">
        <w:t>funds</w:t>
      </w:r>
      <w:r w:rsidRPr="001A3BF4">
        <w:t xml:space="preserve"> of </w:t>
      </w:r>
      <w:r>
        <w:t>GSTC</w:t>
      </w:r>
      <w:r w:rsidRPr="001A3BF4">
        <w:t xml:space="preserve"> and shall determine who shall be authorized on </w:t>
      </w:r>
      <w:r>
        <w:t>GSTC</w:t>
      </w:r>
      <w:r w:rsidRPr="001A3BF4">
        <w:t>’s behalf to sign checks, drafts or other orders from the payment of money, acceptances, notes or other evidences of indebtedness, to enter into contracts or to execute and deliver other documents and instruments.</w:t>
      </w:r>
      <w:bookmarkEnd w:id="119"/>
    </w:p>
    <w:p w:rsidR="00BD112D" w:rsidRPr="001A3BF4" w:rsidRDefault="00BD112D" w:rsidP="00BD112D">
      <w:pPr>
        <w:pStyle w:val="BylawsL2"/>
      </w:pPr>
      <w:bookmarkStart w:id="120" w:name="_Toc268763093"/>
      <w:r>
        <w:rPr>
          <w:b/>
        </w:rPr>
        <w:t xml:space="preserve">Investments.  </w:t>
      </w:r>
      <w:r w:rsidRPr="001A3BF4">
        <w:t xml:space="preserve">The funds of </w:t>
      </w:r>
      <w:r>
        <w:t>GSTC</w:t>
      </w:r>
      <w:r w:rsidRPr="001A3BF4">
        <w:t xml:space="preserve"> may be retained in whole or in part in cash or may be invested and reinvested from time to time in such property, real, personal or otherwise, including stocks, bonds or other securities, as the Board may deem desirable.</w:t>
      </w:r>
      <w:bookmarkEnd w:id="120"/>
    </w:p>
    <w:p w:rsidR="00BD112D" w:rsidRPr="001A3BF4" w:rsidRDefault="00BD112D" w:rsidP="00BD112D">
      <w:pPr>
        <w:pStyle w:val="BylawsL2"/>
        <w:rPr>
          <w:b/>
        </w:rPr>
      </w:pPr>
      <w:bookmarkStart w:id="121" w:name="_Toc268763094"/>
      <w:r w:rsidRPr="001A3BF4">
        <w:rPr>
          <w:b/>
        </w:rPr>
        <w:t>Fiscal Year</w:t>
      </w:r>
      <w:r>
        <w:rPr>
          <w:b/>
        </w:rPr>
        <w:t xml:space="preserve">.  </w:t>
      </w:r>
      <w:r w:rsidRPr="001A3BF4">
        <w:t xml:space="preserve">The fiscal year for all business transactions of </w:t>
      </w:r>
      <w:r>
        <w:t>GSTC</w:t>
      </w:r>
      <w:r w:rsidRPr="001A3BF4">
        <w:t xml:space="preserve"> shall be January</w:t>
      </w:r>
      <w:r>
        <w:t> </w:t>
      </w:r>
      <w:r w:rsidRPr="001A3BF4">
        <w:t>1 through December 31</w:t>
      </w:r>
      <w:r>
        <w:t xml:space="preserve">.  </w:t>
      </w:r>
      <w:bookmarkEnd w:id="121"/>
    </w:p>
    <w:p w:rsidR="00BD112D" w:rsidRPr="001A3BF4" w:rsidRDefault="00BD112D" w:rsidP="00BD112D">
      <w:pPr>
        <w:pStyle w:val="BylawsL2"/>
      </w:pPr>
      <w:bookmarkStart w:id="122" w:name="_Toc268763095"/>
      <w:r>
        <w:rPr>
          <w:b/>
        </w:rPr>
        <w:t xml:space="preserve">Audits.  </w:t>
      </w:r>
      <w:r w:rsidRPr="001A3BF4">
        <w:t xml:space="preserve">There shall be an annual audit of </w:t>
      </w:r>
      <w:r>
        <w:t>GSTC</w:t>
      </w:r>
      <w:r w:rsidRPr="001A3BF4">
        <w:t xml:space="preserve"> by an independent certified public accountant</w:t>
      </w:r>
      <w:r>
        <w:t xml:space="preserve">.  </w:t>
      </w:r>
      <w:r w:rsidRPr="001A3BF4">
        <w:t>The independent auditor shall be selected by the Treasurer and approved by the Board</w:t>
      </w:r>
      <w:r>
        <w:t>.</w:t>
      </w:r>
      <w:bookmarkEnd w:id="122"/>
    </w:p>
    <w:p w:rsidR="00BD112D" w:rsidRDefault="00BD112D" w:rsidP="00BD112D">
      <w:pPr>
        <w:pStyle w:val="BylawsL2"/>
      </w:pPr>
      <w:bookmarkStart w:id="123" w:name="_Toc268763096"/>
      <w:r w:rsidRPr="001A3BF4">
        <w:rPr>
          <w:b/>
        </w:rPr>
        <w:t>Annual Report</w:t>
      </w:r>
      <w:r>
        <w:rPr>
          <w:b/>
        </w:rPr>
        <w:t xml:space="preserve">.  </w:t>
      </w:r>
      <w:r w:rsidRPr="001A3BF4">
        <w:t>The Board shall cause a report of the activities of the Corporation to be prepared annually and sent to such persons as the Board shall determine.</w:t>
      </w:r>
      <w:bookmarkEnd w:id="123"/>
    </w:p>
    <w:p w:rsidR="00BD112D" w:rsidRPr="00CC52F8" w:rsidRDefault="00BD112D" w:rsidP="00BD112D">
      <w:pPr>
        <w:pStyle w:val="BodyText"/>
        <w:rPr>
          <w:b/>
        </w:rPr>
      </w:pPr>
      <w:r w:rsidRPr="00CC52F8">
        <w:rPr>
          <w:b/>
        </w:rPr>
        <w:t>Section 6.</w:t>
      </w:r>
      <w:r w:rsidRPr="00CC52F8">
        <w:rPr>
          <w:b/>
        </w:rPr>
        <w:tab/>
      </w:r>
      <w:r>
        <w:t>Notwithstanding anything to the contrary set forth herein, the Board of Directors may designate any of its duties under this Article XII.</w:t>
      </w:r>
    </w:p>
    <w:p w:rsidR="00BD112D" w:rsidRPr="000D5D22" w:rsidRDefault="00BD112D" w:rsidP="00BD112D">
      <w:pPr>
        <w:pStyle w:val="BylawsL1"/>
        <w:rPr>
          <w:i/>
        </w:rPr>
      </w:pPr>
      <w:bookmarkStart w:id="124" w:name="_Toc268763097"/>
      <w:r>
        <w:br/>
      </w:r>
      <w:r w:rsidRPr="001A3BF4">
        <w:t>OFFICE, BOOKS AND RECORDS, AND OFFICIAL LANGUAGE</w:t>
      </w:r>
      <w:bookmarkEnd w:id="124"/>
    </w:p>
    <w:p w:rsidR="00BD112D" w:rsidRPr="001A3BF4" w:rsidRDefault="00BD112D" w:rsidP="00BD112D">
      <w:pPr>
        <w:pStyle w:val="BylawsL2"/>
      </w:pPr>
      <w:bookmarkStart w:id="125" w:name="_Toc268763098"/>
      <w:r>
        <w:rPr>
          <w:b/>
        </w:rPr>
        <w:t xml:space="preserve">Office.  </w:t>
      </w:r>
      <w:r w:rsidRPr="001A3BF4">
        <w:t>The principal office of thi</w:t>
      </w:r>
      <w:r w:rsidRPr="00A5534D">
        <w:t>s</w:t>
      </w:r>
      <w:r w:rsidRPr="001A3BF4">
        <w:t xml:space="preserve"> </w:t>
      </w:r>
      <w:r>
        <w:t>C</w:t>
      </w:r>
      <w:r w:rsidRPr="001A3BF4">
        <w:t xml:space="preserve">orporation shall be located </w:t>
      </w:r>
      <w:r>
        <w:t>at</w:t>
      </w:r>
      <w:r w:rsidRPr="001A3BF4">
        <w:t xml:space="preserve"> </w:t>
      </w:r>
      <w:r>
        <w:t>1615 M Street,</w:t>
      </w:r>
      <w:r w:rsidRPr="001A3BF4">
        <w:t xml:space="preserve"> Washington, DC 20026</w:t>
      </w:r>
      <w:r>
        <w:t>.</w:t>
      </w:r>
      <w:r w:rsidRPr="001A3BF4">
        <w:t xml:space="preserve">  Notwithstanding the foregoing, the </w:t>
      </w:r>
      <w:r>
        <w:t>C</w:t>
      </w:r>
      <w:r w:rsidRPr="001A3BF4">
        <w:t xml:space="preserve">orporation may establish other offices, as the board of directors may designate or as the affairs of the </w:t>
      </w:r>
      <w:r>
        <w:t>C</w:t>
      </w:r>
      <w:r w:rsidRPr="001A3BF4">
        <w:t>orporation may require from time to time</w:t>
      </w:r>
      <w:r>
        <w:t>.</w:t>
      </w:r>
      <w:bookmarkEnd w:id="125"/>
    </w:p>
    <w:p w:rsidR="00BD112D" w:rsidRPr="001A3BF4" w:rsidRDefault="00BD112D" w:rsidP="00BD112D">
      <w:pPr>
        <w:pStyle w:val="BylawsL2"/>
      </w:pPr>
      <w:bookmarkStart w:id="126" w:name="_Toc268763099"/>
      <w:r w:rsidRPr="001A3BF4">
        <w:rPr>
          <w:b/>
        </w:rPr>
        <w:t>Books and Records</w:t>
      </w:r>
      <w:r>
        <w:rPr>
          <w:b/>
        </w:rPr>
        <w:t xml:space="preserve">.  </w:t>
      </w:r>
      <w:r w:rsidRPr="001A3BF4">
        <w:t>The Corporation shall keep an original or duplicate record of the proceedings of the Directors, the original copy of its By</w:t>
      </w:r>
      <w:r>
        <w:t>-L</w:t>
      </w:r>
      <w:r w:rsidRPr="001A3BF4">
        <w:t>aws, including all amendments thereto to date, certified by the Secretary of the Corporation, and an original or duplicate Board register, giving the names of the Directors, and showing their respective addresses</w:t>
      </w:r>
      <w:r>
        <w:t xml:space="preserve">.  </w:t>
      </w:r>
      <w:r w:rsidRPr="001A3BF4">
        <w:t>The Corporation shall also keep appropriate, complete and accurate books or records of account that shall be reviewed on an annual basis</w:t>
      </w:r>
      <w:r>
        <w:t xml:space="preserve">.  </w:t>
      </w:r>
      <w:r w:rsidRPr="001A3BF4">
        <w:t>The records provided for herein shall be kept at either the registered office of the Corporation or at its principal place of business</w:t>
      </w:r>
      <w:r>
        <w:t>,</w:t>
      </w:r>
      <w:r w:rsidRPr="001A3BF4">
        <w:t xml:space="preserve"> wherever situated.</w:t>
      </w:r>
      <w:bookmarkEnd w:id="126"/>
    </w:p>
    <w:p w:rsidR="00BD112D" w:rsidRPr="001A3BF4" w:rsidRDefault="00BD112D" w:rsidP="00BD112D">
      <w:pPr>
        <w:pStyle w:val="BylawsL2"/>
        <w:rPr>
          <w:b/>
          <w:noProof/>
        </w:rPr>
      </w:pPr>
      <w:bookmarkStart w:id="127" w:name="_Toc268763100"/>
      <w:r>
        <w:rPr>
          <w:b/>
        </w:rPr>
        <w:t xml:space="preserve">Official Language.  </w:t>
      </w:r>
      <w:r w:rsidRPr="001A3BF4">
        <w:t xml:space="preserve">The official language of the </w:t>
      </w:r>
      <w:r>
        <w:t>C</w:t>
      </w:r>
      <w:r w:rsidRPr="001A3BF4">
        <w:t>orporation shall be English</w:t>
      </w:r>
      <w:r>
        <w:t xml:space="preserve">.  </w:t>
      </w:r>
      <w:r w:rsidRPr="001A3BF4">
        <w:t>Other languages may be added at a later stage.</w:t>
      </w:r>
      <w:bookmarkEnd w:id="127"/>
    </w:p>
    <w:p w:rsidR="00BD112D" w:rsidRPr="000D5D22" w:rsidRDefault="00BD112D" w:rsidP="00BD112D">
      <w:pPr>
        <w:pStyle w:val="BylawsL1"/>
      </w:pPr>
      <w:bookmarkStart w:id="128" w:name="_Toc268763101"/>
      <w:r>
        <w:br/>
      </w:r>
      <w:r w:rsidRPr="001A3BF4">
        <w:t>LIABILITY AND INDEMNIFICATION</w:t>
      </w:r>
      <w:bookmarkEnd w:id="128"/>
    </w:p>
    <w:p w:rsidR="00BD112D" w:rsidRPr="001A3BF4" w:rsidRDefault="00BD112D" w:rsidP="00BD112D">
      <w:pPr>
        <w:pStyle w:val="BylawsL2"/>
        <w:rPr>
          <w:b/>
        </w:rPr>
      </w:pPr>
      <w:bookmarkStart w:id="129" w:name="_Toc268763102"/>
      <w:r w:rsidRPr="001A3BF4">
        <w:rPr>
          <w:b/>
        </w:rPr>
        <w:t>Liability</w:t>
      </w:r>
      <w:r>
        <w:rPr>
          <w:b/>
        </w:rPr>
        <w:t xml:space="preserve">.  </w:t>
      </w:r>
      <w:r w:rsidRPr="001A3BF4">
        <w:t>To the fullest extent permitted by law, no Officer or Director shall be personally liable to the Corporation or any third party for monetary damages for breach of fiduciary duty</w:t>
      </w:r>
      <w:r>
        <w:t xml:space="preserve">.  </w:t>
      </w:r>
      <w:r w:rsidRPr="001A3BF4">
        <w:t>Nothing herein, however, shall limit the liability of any Officer or Director to the Corporation for gross negligence or misconduct, which shall be defined as any (a) act or omission in bad faith, or which constitutes a knowing violation of law, or (b) any transaction from which the Officer or Director derived a fraudulent or otherwise improper personal or business benefit.</w:t>
      </w:r>
      <w:bookmarkEnd w:id="129"/>
    </w:p>
    <w:p w:rsidR="00BD112D" w:rsidRPr="001A3BF4" w:rsidRDefault="00BD112D" w:rsidP="00BD112D">
      <w:pPr>
        <w:pStyle w:val="BylawsL2"/>
      </w:pPr>
      <w:bookmarkStart w:id="130" w:name="_Toc268763103"/>
      <w:r w:rsidRPr="001A3BF4">
        <w:rPr>
          <w:b/>
        </w:rPr>
        <w:t>Indemnification</w:t>
      </w:r>
      <w:r>
        <w:rPr>
          <w:b/>
        </w:rPr>
        <w:t xml:space="preserve">.  </w:t>
      </w:r>
      <w:r w:rsidRPr="001A3BF4">
        <w:t>The Corporation shall indemnify and/or insure, to the maximum extent allowed by law, each former and current Officer and Director for expenses and costs (including reasonable attorney</w:t>
      </w:r>
      <w:r>
        <w:t>’</w:t>
      </w:r>
      <w:r w:rsidRPr="001A3BF4">
        <w:t xml:space="preserve">s fees) actually and necessarily incurred in connection with any claim asserted by reason of said person or said persons being or having been an Officer, Director, or corporate employee, except in relation to matters involving such person's actual gross negligence or misconduct as defined in </w:t>
      </w:r>
      <w:r>
        <w:t xml:space="preserve">the </w:t>
      </w:r>
      <w:r w:rsidRPr="001A3BF4">
        <w:t>section</w:t>
      </w:r>
      <w:r w:rsidRPr="005470B2">
        <w:t xml:space="preserve"> </w:t>
      </w:r>
      <w:r>
        <w:t xml:space="preserve">on </w:t>
      </w:r>
      <w:r w:rsidRPr="001A3BF4">
        <w:t>liability.</w:t>
      </w:r>
      <w:bookmarkEnd w:id="130"/>
    </w:p>
    <w:p w:rsidR="00BD112D" w:rsidRPr="001A3BF4" w:rsidRDefault="00BD112D" w:rsidP="00BD112D">
      <w:pPr>
        <w:pStyle w:val="BylawsL2"/>
      </w:pPr>
      <w:bookmarkStart w:id="131" w:name="_Toc268763104"/>
      <w:r w:rsidRPr="001A3BF4">
        <w:rPr>
          <w:b/>
        </w:rPr>
        <w:t>Insurance</w:t>
      </w:r>
      <w:r>
        <w:rPr>
          <w:b/>
        </w:rPr>
        <w:t xml:space="preserve">.  </w:t>
      </w:r>
      <w:r>
        <w:t>GSTC</w:t>
      </w:r>
      <w:r w:rsidRPr="001A3BF4">
        <w:t xml:space="preserve"> shall have the power to purchase and maintain insurance to indemnify </w:t>
      </w:r>
      <w:r>
        <w:t>GSTC</w:t>
      </w:r>
      <w:r w:rsidRPr="001A3BF4">
        <w:t xml:space="preserve"> for any obligation which it incurs as a result of its indemnification of Directors, officers and employees pursuant to Section 1 above, or to indemnify such persons in instances in which they may be indemnified pursuant to Section 1 above.</w:t>
      </w:r>
      <w:bookmarkEnd w:id="131"/>
    </w:p>
    <w:p w:rsidR="00BD112D" w:rsidRPr="001A3BF4" w:rsidRDefault="00BD112D" w:rsidP="00BD112D">
      <w:pPr>
        <w:pStyle w:val="BylawsL1"/>
      </w:pPr>
      <w:bookmarkStart w:id="132" w:name="_Toc268763105"/>
      <w:r>
        <w:br/>
      </w:r>
      <w:r w:rsidRPr="001A3BF4">
        <w:t>DISSOLUTION</w:t>
      </w:r>
      <w:bookmarkEnd w:id="132"/>
    </w:p>
    <w:p w:rsidR="00BD112D" w:rsidRPr="001A3BF4" w:rsidRDefault="00BD112D" w:rsidP="00BD112D">
      <w:pPr>
        <w:pStyle w:val="BylawsL2"/>
      </w:pPr>
      <w:bookmarkStart w:id="133" w:name="_Toc268763106"/>
      <w:r w:rsidRPr="001A3BF4">
        <w:rPr>
          <w:b/>
        </w:rPr>
        <w:t>Dissolution</w:t>
      </w:r>
      <w:r>
        <w:rPr>
          <w:b/>
        </w:rPr>
        <w:t xml:space="preserve">.  </w:t>
      </w:r>
      <w:r w:rsidRPr="001A3BF4">
        <w:t xml:space="preserve">The dissolution of </w:t>
      </w:r>
      <w:r>
        <w:t>GSTC</w:t>
      </w:r>
      <w:r w:rsidRPr="001A3BF4">
        <w:t xml:space="preserve"> </w:t>
      </w:r>
      <w:r>
        <w:t xml:space="preserve">may only be resolved by the Membership Council, </w:t>
      </w:r>
      <w:r w:rsidRPr="001A3BF4">
        <w:t xml:space="preserve">on the basis of a recommendation by the Board, which will be submitted </w:t>
      </w:r>
      <w:r>
        <w:t>for a Board vote by the Membership Council.</w:t>
      </w:r>
      <w:bookmarkEnd w:id="133"/>
    </w:p>
    <w:p w:rsidR="00BD112D" w:rsidRPr="001A3BF4" w:rsidRDefault="00BD112D" w:rsidP="00BD112D">
      <w:pPr>
        <w:pStyle w:val="BylawsCont1"/>
      </w:pPr>
      <w:r w:rsidRPr="001A3BF4">
        <w:t>In the event of dissolution, all of the remaining assets and property of the Corporation shall</w:t>
      </w:r>
      <w:r>
        <w:t>,</w:t>
      </w:r>
      <w:r w:rsidRPr="001A3BF4">
        <w:t xml:space="preserve"> after payments of necessary expenses and satisfaction of all liabilities thereof</w:t>
      </w:r>
      <w:r>
        <w:t>,</w:t>
      </w:r>
      <w:r w:rsidRPr="001A3BF4">
        <w:t xml:space="preserve"> be distributed to another organization exempt under Section 501(c)(3) of the Internal Revenue Code or to the Federal government, or state or local government for a public purpose</w:t>
      </w:r>
      <w:r>
        <w:t>, based on the recommendations of the Board</w:t>
      </w:r>
      <w:r w:rsidRPr="001A3BF4">
        <w:t>.</w:t>
      </w:r>
    </w:p>
    <w:p w:rsidR="00BD112D" w:rsidRPr="001A3BF4" w:rsidRDefault="00BD112D" w:rsidP="00BD112D">
      <w:pPr>
        <w:pStyle w:val="BylawsL1"/>
      </w:pPr>
      <w:bookmarkStart w:id="134" w:name="_Toc268763107"/>
      <w:r>
        <w:br/>
      </w:r>
      <w:r w:rsidRPr="001A3BF4">
        <w:t>CONFLICT OF INTEREST</w:t>
      </w:r>
      <w:bookmarkEnd w:id="134"/>
    </w:p>
    <w:p w:rsidR="00BD112D" w:rsidRPr="001A3BF4" w:rsidRDefault="00BD112D" w:rsidP="00BD112D">
      <w:pPr>
        <w:pStyle w:val="BylawsL2"/>
      </w:pPr>
      <w:bookmarkStart w:id="135" w:name="_Toc268763108"/>
      <w:r w:rsidRPr="000D5D22">
        <w:rPr>
          <w:b/>
        </w:rPr>
        <w:t>Purpose</w:t>
      </w:r>
      <w:r>
        <w:t xml:space="preserve">.  </w:t>
      </w:r>
      <w:r w:rsidRPr="001A3BF4">
        <w:t xml:space="preserve">The purpose of the conflict of interest policy is to protect </w:t>
      </w:r>
      <w:r>
        <w:t>GSTC</w:t>
      </w:r>
      <w:r w:rsidRPr="001A3BF4">
        <w:t xml:space="preserve">’s interest when it is contemplating entering into a transaction or arrangement that might benefit the private interest of an officer or director of </w:t>
      </w:r>
      <w:r>
        <w:t>GSTC,</w:t>
      </w:r>
      <w:r w:rsidRPr="001A3BF4">
        <w:t xml:space="preserve"> or might result in a possible excess benefit transaction</w:t>
      </w:r>
      <w:r>
        <w:t xml:space="preserve">.  </w:t>
      </w:r>
      <w:r w:rsidRPr="001A3BF4">
        <w:t>This policy is intended to supplement but not replace any applicable state and federal laws governing conflict</w:t>
      </w:r>
      <w:r>
        <w:t>s</w:t>
      </w:r>
      <w:r w:rsidRPr="001A3BF4">
        <w:t xml:space="preserve"> of interest applicable to nonprofit and charitable organizations</w:t>
      </w:r>
      <w:r>
        <w:t>.</w:t>
      </w:r>
      <w:bookmarkEnd w:id="135"/>
    </w:p>
    <w:p w:rsidR="00BD112D" w:rsidRPr="001A3BF4" w:rsidRDefault="00BD112D" w:rsidP="00BD112D">
      <w:pPr>
        <w:pStyle w:val="BylawsL2"/>
      </w:pPr>
      <w:bookmarkStart w:id="136" w:name="_Toc268763109"/>
      <w:r w:rsidRPr="000D5D22">
        <w:rPr>
          <w:b/>
        </w:rPr>
        <w:t>Definitions</w:t>
      </w:r>
      <w:r>
        <w:t xml:space="preserve">.  </w:t>
      </w:r>
      <w:bookmarkEnd w:id="136"/>
    </w:p>
    <w:p w:rsidR="00BD112D" w:rsidRPr="00295B00" w:rsidRDefault="00BD112D" w:rsidP="00BD112D">
      <w:pPr>
        <w:pStyle w:val="BodyText3"/>
        <w:numPr>
          <w:ilvl w:val="0"/>
          <w:numId w:val="36"/>
        </w:numPr>
      </w:pPr>
      <w:r w:rsidRPr="00295B00">
        <w:t>Interested Person:  Any director, principal officer, or member of a committee with Board-delegated powers, who has a direct or indirect financial interest, as defined b</w:t>
      </w:r>
      <w:r>
        <w:t>elow, is an interested person.</w:t>
      </w:r>
    </w:p>
    <w:p w:rsidR="00BD112D" w:rsidRPr="00295B00" w:rsidRDefault="00BD112D" w:rsidP="00BD112D">
      <w:pPr>
        <w:pStyle w:val="BodyText3"/>
      </w:pPr>
      <w:r w:rsidRPr="00295B00">
        <w:t>Financial Interest:  A person has a financial interest if the person has, directly or indirectly, through b</w:t>
      </w:r>
      <w:r>
        <w:t>usiness, investment, or family:</w:t>
      </w:r>
    </w:p>
    <w:p w:rsidR="00BD112D" w:rsidRPr="005D1091" w:rsidRDefault="00BD112D" w:rsidP="00BD112D">
      <w:pPr>
        <w:pStyle w:val="BodyText3"/>
      </w:pPr>
      <w:r w:rsidRPr="005D1091">
        <w:t xml:space="preserve">An ownership or investment interest in any entity with which </w:t>
      </w:r>
      <w:r>
        <w:t>GSTC</w:t>
      </w:r>
      <w:r w:rsidRPr="001A3BF4">
        <w:t xml:space="preserve"> </w:t>
      </w:r>
      <w:r w:rsidRPr="005D1091">
        <w:t>has</w:t>
      </w:r>
      <w:r>
        <w:t xml:space="preserve"> a transaction or arrangement;</w:t>
      </w:r>
    </w:p>
    <w:p w:rsidR="00BD112D" w:rsidRPr="005D1091" w:rsidRDefault="00BD112D" w:rsidP="00BD112D">
      <w:pPr>
        <w:pStyle w:val="BodyText3"/>
      </w:pPr>
      <w:r w:rsidRPr="005D1091">
        <w:t xml:space="preserve">A compensation arrangement with </w:t>
      </w:r>
      <w:r>
        <w:t>GSTC</w:t>
      </w:r>
      <w:r w:rsidRPr="001A3BF4">
        <w:t xml:space="preserve"> </w:t>
      </w:r>
      <w:r w:rsidRPr="005D1091">
        <w:t xml:space="preserve">or with any entity or individual with which </w:t>
      </w:r>
      <w:r>
        <w:t>GSTC</w:t>
      </w:r>
      <w:r w:rsidRPr="001A3BF4">
        <w:t xml:space="preserve"> </w:t>
      </w:r>
      <w:r w:rsidRPr="005D1091">
        <w:t xml:space="preserve">has a </w:t>
      </w:r>
      <w:r>
        <w:t>transaction or arrangement; or</w:t>
      </w:r>
    </w:p>
    <w:p w:rsidR="00BD112D" w:rsidRPr="005D1091" w:rsidRDefault="00BD112D" w:rsidP="00BD112D">
      <w:pPr>
        <w:pStyle w:val="BodyText3"/>
      </w:pPr>
      <w:r w:rsidRPr="005D1091">
        <w:t xml:space="preserve">A potential ownership or investment interest in, or compensation arrangement with, any entity or individual with which </w:t>
      </w:r>
      <w:r>
        <w:t>GSTC</w:t>
      </w:r>
      <w:r w:rsidRPr="001A3BF4">
        <w:t xml:space="preserve"> </w:t>
      </w:r>
      <w:r w:rsidRPr="005D1091">
        <w:t xml:space="preserve">is negotiating a transaction or arrangement.  Compensation includes direct and indirect remuneration as well as gifts or favors that are not insubstantial.  A financial interest is not necessarily a conflict of interest.  Under Section III, subsection 2, a person who has a financial interest may have a conflict of interest only if the appropriate Board or committee decides that </w:t>
      </w:r>
      <w:r>
        <w:t>a conflict of interest exists.</w:t>
      </w:r>
    </w:p>
    <w:p w:rsidR="00BD112D" w:rsidRPr="000D5D22" w:rsidRDefault="00BD112D" w:rsidP="00BD112D">
      <w:pPr>
        <w:pStyle w:val="BylawsL2"/>
      </w:pPr>
      <w:bookmarkStart w:id="137" w:name="_Toc268763110"/>
      <w:r w:rsidRPr="000D5D22">
        <w:t>Procedures.</w:t>
      </w:r>
      <w:bookmarkEnd w:id="137"/>
    </w:p>
    <w:p w:rsidR="00BD112D" w:rsidRPr="00295B00" w:rsidRDefault="00BD112D" w:rsidP="00BD112D">
      <w:pPr>
        <w:pStyle w:val="BodyText3"/>
        <w:numPr>
          <w:ilvl w:val="0"/>
          <w:numId w:val="37"/>
        </w:numPr>
      </w:pPr>
      <w:r w:rsidRPr="00295B00">
        <w:t>Duty to Disclose: In connection with any actual or possible conflict of interest, an interested person must disclose the existence of the financial interest and be given the opportunity to disclose all material facts to the Directors and members of committees with Board-delegated powers considering the propos</w:t>
      </w:r>
      <w:r>
        <w:t>ed transaction or arrangement.</w:t>
      </w:r>
    </w:p>
    <w:p w:rsidR="00BD112D" w:rsidRPr="00295B00" w:rsidRDefault="00BD112D" w:rsidP="00BD112D">
      <w:pPr>
        <w:pStyle w:val="BodyText3"/>
      </w:pPr>
      <w:r w:rsidRPr="00295B00">
        <w:t xml:space="preserve">Determining Whether a Conflict of Interest Exists:  After disclosure of the financial interest and all material facts, and after any discussion with the interested person, he/she shall leave the Board or committee meeting while the determination of a conflict of interest is discussed and voted upon.  The remaining Directors or committee members shall decide if </w:t>
      </w:r>
      <w:r>
        <w:t>a conflict of interest exists.</w:t>
      </w:r>
    </w:p>
    <w:p w:rsidR="00BD112D" w:rsidRPr="00295B00" w:rsidRDefault="00BD112D" w:rsidP="00BD112D">
      <w:pPr>
        <w:pStyle w:val="BodyText3"/>
      </w:pPr>
      <w:r w:rsidRPr="00295B00">
        <w:t>Procedures for Addressing the Conflict of Interest:  An interested person may make a presentation at the Board or committee meeting, but after the presentation, he/she shall leave the meeting during the discussion of, and the vote on, the transaction or arrangement involving the poss</w:t>
      </w:r>
      <w:r>
        <w:t>ible conflict of interest.</w:t>
      </w:r>
    </w:p>
    <w:p w:rsidR="00BD112D" w:rsidRPr="00295B00" w:rsidRDefault="00BD112D" w:rsidP="00BD112D">
      <w:pPr>
        <w:pStyle w:val="BodyText3"/>
      </w:pPr>
      <w:r w:rsidRPr="00295B00">
        <w:t xml:space="preserve">The </w:t>
      </w:r>
      <w:r>
        <w:t>Chairperson</w:t>
      </w:r>
      <w:r w:rsidRPr="00295B00">
        <w:t xml:space="preserve"> </w:t>
      </w:r>
      <w:r>
        <w:t xml:space="preserve">of the </w:t>
      </w:r>
      <w:r w:rsidRPr="00295B00">
        <w:t>Board or chairperson of the committee shall, if appropriate, appoint a disinterested person or committee to investigate alternatives to the propos</w:t>
      </w:r>
      <w:r>
        <w:t>ed transaction or arrangement.</w:t>
      </w:r>
    </w:p>
    <w:p w:rsidR="00BD112D" w:rsidRPr="00295B00" w:rsidRDefault="00BD112D" w:rsidP="00BD112D">
      <w:pPr>
        <w:pStyle w:val="BodyText3"/>
      </w:pPr>
      <w:r w:rsidRPr="00295B00">
        <w:t xml:space="preserve">After exercising due diligence, the Board or committee shall determine whether </w:t>
      </w:r>
      <w:r>
        <w:t>GSTC</w:t>
      </w:r>
      <w:r w:rsidRPr="001A3BF4">
        <w:t xml:space="preserve"> </w:t>
      </w:r>
      <w:r w:rsidRPr="00295B00">
        <w:t>can obtain with reasonable efforts a more advantageous transaction or arrangement from a person or entity that would not give r</w:t>
      </w:r>
      <w:r>
        <w:t>ise to a conflict of interest.</w:t>
      </w:r>
    </w:p>
    <w:p w:rsidR="00BD112D" w:rsidRPr="00295B00" w:rsidRDefault="00BD112D" w:rsidP="00BD112D">
      <w:pPr>
        <w:pStyle w:val="BodyText3"/>
      </w:pPr>
      <w:r w:rsidRPr="00295B00">
        <w:t xml:space="preserve">If a more advantageous transaction or arrangement is not reasonably possible under circumstances not producing a conflict of interest, the Board or committee shall determine by a majority vote of the disinterested directors whether the transaction or arrangement is in </w:t>
      </w:r>
      <w:r>
        <w:t>GSTC</w:t>
      </w:r>
      <w:r w:rsidRPr="00295B00">
        <w:t>’s best interest, for its own benefit, and whether it is fair and reasonable.  In conformity with the above determination it shall make its decision as to whether to enter into t</w:t>
      </w:r>
      <w:r>
        <w:t>he transaction or arrangement.</w:t>
      </w:r>
    </w:p>
    <w:p w:rsidR="00BD112D" w:rsidRPr="00295B00" w:rsidRDefault="00BD112D" w:rsidP="00BD112D">
      <w:pPr>
        <w:pStyle w:val="BodyText3"/>
      </w:pPr>
      <w:r w:rsidRPr="00295B00">
        <w:t>Violations of the Conflicts of Interest Policy:  If the Board or committee has reasonable cause to believe a Director or committee member has failed to disclose actual or possible conflicts of interest, it shall inform the Director or committee member of the basis for such belief and afford the Director or committee member an opportunity to explain th</w:t>
      </w:r>
      <w:r>
        <w:t>e alleged failure to disclose.</w:t>
      </w:r>
    </w:p>
    <w:p w:rsidR="00BD112D" w:rsidRPr="00295B00" w:rsidRDefault="00BD112D" w:rsidP="00BD112D">
      <w:pPr>
        <w:pStyle w:val="BodyText3"/>
      </w:pPr>
      <w:r w:rsidRPr="00295B00">
        <w:t>If, after hearing the Director’s or committee member’s response and after making further investigation as warranted by the circumstances, the Board or committee determines the Director or committee member has failed to disclose an actual or possible conflict of interest, it shall take appropriate disci</w:t>
      </w:r>
      <w:r>
        <w:t>plinary and corrective action.</w:t>
      </w:r>
    </w:p>
    <w:p w:rsidR="00BD112D" w:rsidRPr="004414CE" w:rsidRDefault="00BD112D" w:rsidP="00BD112D">
      <w:pPr>
        <w:pStyle w:val="BylawsL2"/>
      </w:pPr>
      <w:bookmarkStart w:id="138" w:name="_Toc268763111"/>
      <w:r w:rsidRPr="004414CE">
        <w:rPr>
          <w:b/>
        </w:rPr>
        <w:t>Records of Proceedings</w:t>
      </w:r>
      <w:r>
        <w:t xml:space="preserve">.  </w:t>
      </w:r>
      <w:r w:rsidRPr="001A3BF4">
        <w:t>The minutes of the Board and all committees with Board-delegated powers shall contain: The names of the persons who disclosed or otherwise were found to have a financial interest in connection with an actual or possible conflict of interest, the nature of the financial interest, any action taken to determine whether a conflict of interest was present, and the Board’s or committee’s decision as to whether a conflict of interest in fact existed; and the names of the persons who were present for discussions and votes relating to the transaction or arrangement, the content of the discussion, including any alternatives to the proposed transaction or arrangement, and a record of any votes taken in con</w:t>
      </w:r>
      <w:r>
        <w:t>nection with the proceedings.</w:t>
      </w:r>
      <w:bookmarkEnd w:id="138"/>
    </w:p>
    <w:p w:rsidR="00BD112D" w:rsidRPr="005D1091" w:rsidRDefault="00BD112D" w:rsidP="00BD112D">
      <w:pPr>
        <w:pStyle w:val="BylawsL2"/>
      </w:pPr>
      <w:bookmarkStart w:id="139" w:name="_Toc268763112"/>
      <w:r w:rsidRPr="004414CE">
        <w:rPr>
          <w:b/>
        </w:rPr>
        <w:t>Compensation</w:t>
      </w:r>
      <w:r>
        <w:t xml:space="preserve">.  </w:t>
      </w:r>
      <w:bookmarkEnd w:id="139"/>
      <w:r>
        <w:t>The Executive Director is the only member of the Board entitled to direct compensation for services rendered to GSTC.  The Executive Director is precluded from voting on matters pertaining to his or her compensation.</w:t>
      </w:r>
    </w:p>
    <w:p w:rsidR="00BD112D" w:rsidRPr="001A3BF4" w:rsidRDefault="00BD112D" w:rsidP="00BD112D">
      <w:pPr>
        <w:pStyle w:val="BylawsL2"/>
        <w:rPr>
          <w:b/>
        </w:rPr>
      </w:pPr>
      <w:bookmarkStart w:id="140" w:name="_Toc268763113"/>
      <w:r w:rsidRPr="004414CE">
        <w:rPr>
          <w:b/>
        </w:rPr>
        <w:t>Annual Statements</w:t>
      </w:r>
      <w:r>
        <w:t xml:space="preserve">.  </w:t>
      </w:r>
      <w:r w:rsidRPr="001A3BF4">
        <w:t>Each director, principal officer and member of a committee with Board-delegated powers shall annually sign a statement which affirms such person:</w:t>
      </w:r>
      <w:bookmarkEnd w:id="140"/>
    </w:p>
    <w:p w:rsidR="00BD112D" w:rsidRPr="004818F3" w:rsidRDefault="00BD112D" w:rsidP="00BD112D">
      <w:pPr>
        <w:pStyle w:val="BodyText3"/>
        <w:numPr>
          <w:ilvl w:val="0"/>
          <w:numId w:val="38"/>
        </w:numPr>
      </w:pPr>
      <w:r w:rsidRPr="004818F3">
        <w:t>Has received a copy of the conflicts of interest policy</w:t>
      </w:r>
      <w:r>
        <w:t>;</w:t>
      </w:r>
    </w:p>
    <w:p w:rsidR="00BD112D" w:rsidRPr="004818F3" w:rsidRDefault="00BD112D" w:rsidP="00BD112D">
      <w:pPr>
        <w:pStyle w:val="BodyText3"/>
      </w:pPr>
      <w:r w:rsidRPr="004818F3">
        <w:t>Has read and understands the policy</w:t>
      </w:r>
      <w:r>
        <w:t>;</w:t>
      </w:r>
    </w:p>
    <w:p w:rsidR="00BD112D" w:rsidRPr="004818F3" w:rsidRDefault="00BD112D" w:rsidP="00BD112D">
      <w:pPr>
        <w:pStyle w:val="BodyText3"/>
      </w:pPr>
      <w:r w:rsidRPr="004818F3">
        <w:t>Has agreed to comply with the policy</w:t>
      </w:r>
      <w:r>
        <w:t>; and</w:t>
      </w:r>
    </w:p>
    <w:p w:rsidR="00BD112D" w:rsidRPr="004818F3" w:rsidRDefault="00BD112D" w:rsidP="00BD112D">
      <w:pPr>
        <w:pStyle w:val="BodyText3"/>
      </w:pPr>
      <w:r w:rsidRPr="004818F3">
        <w:t xml:space="preserve">Understands </w:t>
      </w:r>
      <w:r>
        <w:t>that GSTC</w:t>
      </w:r>
      <w:r w:rsidRPr="001A3BF4">
        <w:t xml:space="preserve"> </w:t>
      </w:r>
      <w:r w:rsidRPr="004818F3">
        <w:t>is charitable</w:t>
      </w:r>
      <w:r>
        <w:t>,</w:t>
      </w:r>
      <w:r w:rsidRPr="004818F3">
        <w:t xml:space="preserve"> and in order to maintain its federal tax exemption it must engage primarily in activities which accomplish one or mo</w:t>
      </w:r>
      <w:r>
        <w:t>re of its tax-exempt purposes.</w:t>
      </w:r>
    </w:p>
    <w:p w:rsidR="00BD112D" w:rsidRPr="001A3BF4" w:rsidRDefault="00BD112D" w:rsidP="00BD112D">
      <w:pPr>
        <w:pStyle w:val="BylawsL2"/>
      </w:pPr>
      <w:bookmarkStart w:id="141" w:name="_Toc268763114"/>
      <w:r w:rsidRPr="004414CE">
        <w:rPr>
          <w:b/>
        </w:rPr>
        <w:t>Periodic Reviews</w:t>
      </w:r>
      <w:r>
        <w:t xml:space="preserve">.  </w:t>
      </w:r>
      <w:r w:rsidRPr="001A3BF4">
        <w:t xml:space="preserve">To ensure </w:t>
      </w:r>
      <w:r>
        <w:t xml:space="preserve">GSTC </w:t>
      </w:r>
      <w:r w:rsidRPr="001A3BF4">
        <w:t>operates in a manner consistent with charitable purposes and does not engage in activities that could jeopardize its tax-exempt status, periodic reviews shall be conducted</w:t>
      </w:r>
      <w:r>
        <w:t xml:space="preserve">.  </w:t>
      </w:r>
      <w:r w:rsidRPr="001A3BF4">
        <w:t>The periodic reviews shall, at a minimum, include the following subjects:</w:t>
      </w:r>
      <w:bookmarkEnd w:id="141"/>
    </w:p>
    <w:p w:rsidR="00BD112D" w:rsidRPr="004818F3" w:rsidRDefault="00BD112D" w:rsidP="00BD112D">
      <w:pPr>
        <w:pStyle w:val="BodyText3"/>
        <w:numPr>
          <w:ilvl w:val="0"/>
          <w:numId w:val="39"/>
        </w:numPr>
      </w:pPr>
      <w:r w:rsidRPr="004818F3">
        <w:t>Whether compensation arrangements and benefits are reasonable, based on competent survey information, and the result of arm’s length bargaining</w:t>
      </w:r>
      <w:r>
        <w:t>;</w:t>
      </w:r>
    </w:p>
    <w:p w:rsidR="00BD112D" w:rsidRPr="004818F3" w:rsidRDefault="00BD112D" w:rsidP="00BD112D">
      <w:pPr>
        <w:pStyle w:val="BodyText3"/>
      </w:pPr>
      <w:r w:rsidRPr="004818F3">
        <w:t xml:space="preserve">Whether partnerships, joint ventures, and arrangements with management organizations conform to </w:t>
      </w:r>
      <w:r>
        <w:t>GSTC</w:t>
      </w:r>
      <w:r w:rsidRPr="004818F3">
        <w:t xml:space="preserve">’s written policies, are properly recorded, reflect reasonable investment or payments for goods and services, further charitable purposes and do not result in inurement, impermissible private benefit or in </w:t>
      </w:r>
      <w:r>
        <w:t>an excess benefit transaction.</w:t>
      </w:r>
    </w:p>
    <w:p w:rsidR="00BD112D" w:rsidRPr="001A3BF4" w:rsidRDefault="00BD112D" w:rsidP="00BD112D">
      <w:pPr>
        <w:pStyle w:val="BylawsL2"/>
      </w:pPr>
      <w:bookmarkStart w:id="142" w:name="_Toc268763115"/>
      <w:r w:rsidRPr="004414CE">
        <w:rPr>
          <w:b/>
        </w:rPr>
        <w:t>Outside Experts</w:t>
      </w:r>
      <w:r>
        <w:t xml:space="preserve">.  </w:t>
      </w:r>
      <w:r w:rsidRPr="001A3BF4">
        <w:t xml:space="preserve">When conducting the periodic reviews as provided for in Section 7, </w:t>
      </w:r>
      <w:r>
        <w:t>GSTC</w:t>
      </w:r>
      <w:r w:rsidRPr="001A3BF4">
        <w:t xml:space="preserve"> may, but need not, use outside advisors</w:t>
      </w:r>
      <w:r>
        <w:t xml:space="preserve">.  </w:t>
      </w:r>
      <w:r w:rsidRPr="001A3BF4">
        <w:t>If outside experts are used, their use shall not relieve the Board of its responsibility for ensuring periodic reviews are conducted.</w:t>
      </w:r>
      <w:bookmarkEnd w:id="142"/>
    </w:p>
    <w:p w:rsidR="00BD112D" w:rsidRDefault="00BD112D" w:rsidP="00BD112D">
      <w:pPr>
        <w:pStyle w:val="BylawsL1"/>
      </w:pPr>
      <w:bookmarkStart w:id="143" w:name="_Toc268763116"/>
      <w:r>
        <w:br/>
      </w:r>
      <w:r w:rsidRPr="001A3BF4">
        <w:t>NON-DISCRIMINATION</w:t>
      </w:r>
      <w:bookmarkEnd w:id="143"/>
    </w:p>
    <w:p w:rsidR="00BD112D" w:rsidRPr="001A3BF4" w:rsidRDefault="00BD112D" w:rsidP="00BD112D">
      <w:pPr>
        <w:pStyle w:val="BylawsL2"/>
        <w:rPr>
          <w:b/>
        </w:rPr>
      </w:pPr>
      <w:bookmarkStart w:id="144" w:name="_Toc268763117"/>
      <w:r w:rsidRPr="004414CE">
        <w:rPr>
          <w:b/>
        </w:rPr>
        <w:t>Non-Discrimination</w:t>
      </w:r>
      <w:r>
        <w:t xml:space="preserve">.  </w:t>
      </w:r>
      <w:r w:rsidRPr="001A3BF4">
        <w:t xml:space="preserve">In all of its dealings, neither </w:t>
      </w:r>
      <w:r>
        <w:t>GSTC</w:t>
      </w:r>
      <w:r w:rsidRPr="001A3BF4">
        <w:t xml:space="preserve"> nor its duly authorized agents shall discriminate against any individual or group for reasons of race, color, creed, sex, age, culture, national origin, marital status, sexual orientation, or mental or physical handicap.</w:t>
      </w:r>
      <w:bookmarkEnd w:id="144"/>
    </w:p>
    <w:p w:rsidR="00BD112D" w:rsidRPr="004414CE" w:rsidRDefault="00BD112D" w:rsidP="00BD112D">
      <w:pPr>
        <w:pStyle w:val="BylawsL1"/>
      </w:pPr>
      <w:bookmarkStart w:id="145" w:name="_Toc268763118"/>
      <w:r>
        <w:br/>
      </w:r>
      <w:r w:rsidRPr="001A3BF4">
        <w:t>COMPLIANCE WITH LAW</w:t>
      </w:r>
      <w:bookmarkEnd w:id="145"/>
    </w:p>
    <w:p w:rsidR="00BD112D" w:rsidRPr="001A3BF4" w:rsidRDefault="00BD112D" w:rsidP="00BD112D">
      <w:pPr>
        <w:pStyle w:val="BylawsL2"/>
      </w:pPr>
      <w:bookmarkStart w:id="146" w:name="_Toc268763119"/>
      <w:r w:rsidRPr="001A3BF4">
        <w:rPr>
          <w:b/>
        </w:rPr>
        <w:t>Compliance with Law</w:t>
      </w:r>
      <w:r>
        <w:rPr>
          <w:b/>
        </w:rPr>
        <w:t xml:space="preserve">.  </w:t>
      </w:r>
      <w:r w:rsidRPr="001A3BF4">
        <w:t>The Corporation’s Officers are authorized and directed to take all steps necessary to assure that the Corporation operates and transacts its affairs in full compliance with all applicable provisions of law.</w:t>
      </w:r>
      <w:bookmarkEnd w:id="146"/>
    </w:p>
    <w:p w:rsidR="00BD112D" w:rsidRPr="004414CE" w:rsidRDefault="00BD112D" w:rsidP="00BD112D">
      <w:pPr>
        <w:pStyle w:val="BylawsL1"/>
      </w:pPr>
      <w:bookmarkStart w:id="147" w:name="_Toc268763120"/>
      <w:r>
        <w:br/>
      </w:r>
      <w:r w:rsidRPr="001A3BF4">
        <w:t>AMENDMENTS</w:t>
      </w:r>
      <w:bookmarkEnd w:id="147"/>
    </w:p>
    <w:p w:rsidR="00BD112D" w:rsidRPr="001A3BF4" w:rsidRDefault="00BD112D" w:rsidP="00BD112D">
      <w:pPr>
        <w:pStyle w:val="BylawsL2"/>
      </w:pPr>
      <w:bookmarkStart w:id="148" w:name="_Toc268763121"/>
      <w:r w:rsidRPr="004414CE">
        <w:rPr>
          <w:b/>
        </w:rPr>
        <w:t>Amendments</w:t>
      </w:r>
      <w:r>
        <w:t xml:space="preserve">.  </w:t>
      </w:r>
      <w:r w:rsidRPr="001A3BF4">
        <w:t>The Board may amend or repeal these By</w:t>
      </w:r>
      <w:r>
        <w:t>-L</w:t>
      </w:r>
      <w:r w:rsidRPr="001A3BF4">
        <w:t>aws in whole or in part by:</w:t>
      </w:r>
      <w:bookmarkEnd w:id="148"/>
    </w:p>
    <w:p w:rsidR="00BD112D" w:rsidRPr="004818F3" w:rsidRDefault="00BD112D" w:rsidP="00BD112D">
      <w:pPr>
        <w:pStyle w:val="BodyText3"/>
        <w:numPr>
          <w:ilvl w:val="0"/>
          <w:numId w:val="40"/>
        </w:numPr>
      </w:pPr>
      <w:r>
        <w:t xml:space="preserve">Effecting a vote two-thirds </w:t>
      </w:r>
      <w:r w:rsidRPr="004818F3">
        <w:t>of its total membership in person at a meeting of the Board or;</w:t>
      </w:r>
    </w:p>
    <w:p w:rsidR="00BD112D" w:rsidRDefault="00BD112D" w:rsidP="00BD112D">
      <w:pPr>
        <w:pStyle w:val="BodyText3"/>
      </w:pPr>
      <w:r>
        <w:t xml:space="preserve">By two-thirds </w:t>
      </w:r>
      <w:r w:rsidRPr="004818F3">
        <w:t xml:space="preserve">of its total membership executing a written resolution confirming the amendment or repeal of the </w:t>
      </w:r>
      <w:r w:rsidRPr="001A3BF4">
        <w:t>By</w:t>
      </w:r>
      <w:r>
        <w:t>-L</w:t>
      </w:r>
      <w:r w:rsidRPr="001A3BF4">
        <w:t>aws</w:t>
      </w:r>
      <w:r w:rsidRPr="004818F3">
        <w:t xml:space="preserve"> which resolution shall set out the proposed amendments in full.</w:t>
      </w:r>
    </w:p>
    <w:p w:rsidR="00BD112D" w:rsidRDefault="00BD112D" w:rsidP="00BD112D">
      <w:pPr>
        <w:sectPr w:rsidR="00BD112D" w:rsidSect="00BD112D">
          <w:footerReference w:type="default" r:id="rId7"/>
          <w:pgSz w:w="12240" w:h="15840"/>
          <w:pgMar w:top="1440" w:right="1440" w:bottom="1440" w:left="1440" w:gutter="0"/>
          <w:docGrid w:linePitch="360"/>
        </w:sectPr>
      </w:pPr>
    </w:p>
    <w:p w:rsidR="00BD112D" w:rsidRPr="002E210B" w:rsidRDefault="00BD112D" w:rsidP="00BD112D">
      <w:pPr>
        <w:pStyle w:val="TOC1"/>
      </w:pPr>
      <w:bookmarkStart w:id="149" w:name="mpTableOfContents"/>
      <w:r w:rsidRPr="002E210B">
        <w:t>ARTICLE I</w:t>
      </w:r>
      <w:r w:rsidRPr="002E210B">
        <w:tab/>
        <w:t>NAME</w:t>
      </w:r>
      <w:r w:rsidRPr="002E210B">
        <w:tab/>
        <w:t>1</w:t>
      </w:r>
    </w:p>
    <w:p w:rsidR="00BD112D" w:rsidRPr="002E210B" w:rsidRDefault="00BD112D" w:rsidP="00BD112D">
      <w:pPr>
        <w:pStyle w:val="TOC2"/>
      </w:pPr>
      <w:r w:rsidRPr="002E210B">
        <w:t>Section 1.</w:t>
      </w:r>
      <w:r w:rsidRPr="002E210B">
        <w:tab/>
        <w:t>Name</w:t>
      </w:r>
      <w:r w:rsidRPr="002E210B">
        <w:tab/>
        <w:t>1</w:t>
      </w:r>
    </w:p>
    <w:p w:rsidR="00BD112D" w:rsidRPr="002E210B" w:rsidRDefault="00BD112D" w:rsidP="00BD112D">
      <w:pPr>
        <w:pStyle w:val="TOC1"/>
      </w:pPr>
      <w:r w:rsidRPr="002E210B">
        <w:t>ARTICLE II</w:t>
      </w:r>
      <w:r w:rsidRPr="002E210B">
        <w:tab/>
        <w:t>PURPOSE</w:t>
      </w:r>
      <w:r w:rsidRPr="002E210B">
        <w:tab/>
        <w:t>1</w:t>
      </w:r>
    </w:p>
    <w:p w:rsidR="00BD112D" w:rsidRPr="002E210B" w:rsidRDefault="00BD112D">
      <w:pPr>
        <w:pStyle w:val="TOC2"/>
      </w:pPr>
      <w:r w:rsidRPr="002E210B">
        <w:t>Section 1.</w:t>
      </w:r>
      <w:r w:rsidRPr="002E210B">
        <w:tab/>
        <w:t>Purpose</w:t>
      </w:r>
      <w:r w:rsidRPr="002E210B">
        <w:tab/>
        <w:t>1</w:t>
      </w:r>
    </w:p>
    <w:p w:rsidR="00BD112D" w:rsidRPr="002E210B" w:rsidRDefault="00BD112D" w:rsidP="00BD112D">
      <w:pPr>
        <w:pStyle w:val="TOC2"/>
      </w:pPr>
      <w:r w:rsidRPr="002E210B">
        <w:t>Section 2.</w:t>
      </w:r>
      <w:r w:rsidRPr="002E210B">
        <w:tab/>
        <w:t>Corporate Activities</w:t>
      </w:r>
      <w:r w:rsidRPr="002E210B">
        <w:tab/>
        <w:t>1</w:t>
      </w:r>
    </w:p>
    <w:p w:rsidR="00BD112D" w:rsidRPr="002E210B" w:rsidRDefault="00BD112D" w:rsidP="00BD112D">
      <w:pPr>
        <w:pStyle w:val="TOC1"/>
      </w:pPr>
      <w:r w:rsidRPr="002E210B">
        <w:t>ARTICLE III</w:t>
      </w:r>
      <w:r w:rsidRPr="002E210B">
        <w:tab/>
        <w:t>MEMBERSHIP</w:t>
      </w:r>
      <w:r w:rsidRPr="002E210B">
        <w:tab/>
        <w:t>2</w:t>
      </w:r>
    </w:p>
    <w:p w:rsidR="00BD112D" w:rsidRPr="002E210B" w:rsidRDefault="00BD112D">
      <w:pPr>
        <w:pStyle w:val="TOC2"/>
      </w:pPr>
      <w:r w:rsidRPr="002E210B">
        <w:t>Section 1.</w:t>
      </w:r>
      <w:r w:rsidRPr="002E210B">
        <w:tab/>
        <w:t>Definition of Members</w:t>
      </w:r>
      <w:r w:rsidRPr="002E210B">
        <w:tab/>
        <w:t>2</w:t>
      </w:r>
    </w:p>
    <w:p w:rsidR="00BD112D" w:rsidRPr="002E210B" w:rsidRDefault="00BD112D">
      <w:pPr>
        <w:pStyle w:val="TOC2"/>
      </w:pPr>
      <w:r w:rsidRPr="002E210B">
        <w:t>Section 2.</w:t>
      </w:r>
      <w:r w:rsidRPr="002E210B">
        <w:tab/>
        <w:t>Member Categories</w:t>
      </w:r>
      <w:r w:rsidRPr="002E210B">
        <w:tab/>
        <w:t>3</w:t>
      </w:r>
    </w:p>
    <w:p w:rsidR="00BD112D" w:rsidRPr="002E210B" w:rsidRDefault="00BD112D">
      <w:pPr>
        <w:pStyle w:val="TOC2"/>
      </w:pPr>
      <w:r w:rsidRPr="002E210B">
        <w:t>Section 3.</w:t>
      </w:r>
      <w:r w:rsidRPr="002E210B">
        <w:tab/>
        <w:t>Membership Requirements</w:t>
      </w:r>
      <w:r w:rsidRPr="002E210B">
        <w:tab/>
        <w:t>3</w:t>
      </w:r>
    </w:p>
    <w:p w:rsidR="00BD112D" w:rsidRPr="002E210B" w:rsidRDefault="00BD112D">
      <w:pPr>
        <w:pStyle w:val="TOC2"/>
      </w:pPr>
      <w:r w:rsidRPr="002E210B">
        <w:t>Section 4.</w:t>
      </w:r>
      <w:r w:rsidRPr="002E210B">
        <w:tab/>
        <w:t>Category Specific Membership Requirements</w:t>
      </w:r>
      <w:r w:rsidRPr="002E210B">
        <w:tab/>
        <w:t>4</w:t>
      </w:r>
    </w:p>
    <w:p w:rsidR="00BD112D" w:rsidRPr="002E210B" w:rsidRDefault="00BD112D">
      <w:pPr>
        <w:pStyle w:val="TOC2"/>
      </w:pPr>
      <w:r w:rsidRPr="002E210B">
        <w:t>Section 5.</w:t>
      </w:r>
      <w:r w:rsidRPr="002E210B">
        <w:tab/>
        <w:t>Membership Application</w:t>
      </w:r>
      <w:r w:rsidRPr="002E210B">
        <w:tab/>
        <w:t>6</w:t>
      </w:r>
    </w:p>
    <w:p w:rsidR="00BD112D" w:rsidRPr="002E210B" w:rsidRDefault="00BD112D">
      <w:pPr>
        <w:pStyle w:val="TOC2"/>
      </w:pPr>
      <w:r w:rsidRPr="002E210B">
        <w:t>Section 6.</w:t>
      </w:r>
      <w:r w:rsidRPr="002E210B">
        <w:tab/>
        <w:t>Challenging Membership</w:t>
      </w:r>
      <w:r w:rsidRPr="002E210B">
        <w:tab/>
        <w:t>8</w:t>
      </w:r>
    </w:p>
    <w:p w:rsidR="00BD112D" w:rsidRPr="002E210B" w:rsidRDefault="00BD112D">
      <w:pPr>
        <w:pStyle w:val="TOC2"/>
      </w:pPr>
      <w:r w:rsidRPr="002E210B">
        <w:t>Section 7.</w:t>
      </w:r>
      <w:r w:rsidRPr="002E210B">
        <w:tab/>
        <w:t>Admitted Members</w:t>
      </w:r>
      <w:r w:rsidRPr="002E210B">
        <w:tab/>
        <w:t>8</w:t>
      </w:r>
    </w:p>
    <w:p w:rsidR="00BD112D" w:rsidRPr="002E210B" w:rsidRDefault="00BD112D">
      <w:pPr>
        <w:pStyle w:val="TOC2"/>
      </w:pPr>
      <w:r w:rsidRPr="002E210B">
        <w:t>Section 8.</w:t>
      </w:r>
      <w:r w:rsidRPr="002E210B">
        <w:tab/>
        <w:t>Rights of Members</w:t>
      </w:r>
      <w:r w:rsidRPr="002E210B">
        <w:tab/>
        <w:t>8</w:t>
      </w:r>
    </w:p>
    <w:p w:rsidR="00BD112D" w:rsidRPr="002E210B" w:rsidRDefault="00BD112D">
      <w:pPr>
        <w:pStyle w:val="TOC2"/>
      </w:pPr>
      <w:r w:rsidRPr="002E210B">
        <w:t>Section 9.</w:t>
      </w:r>
      <w:r w:rsidRPr="002E210B">
        <w:tab/>
        <w:t>Benefits of Members</w:t>
      </w:r>
      <w:r w:rsidRPr="002E210B">
        <w:tab/>
        <w:t>9</w:t>
      </w:r>
    </w:p>
    <w:p w:rsidR="00BD112D" w:rsidRPr="002E210B" w:rsidRDefault="00BD112D">
      <w:pPr>
        <w:pStyle w:val="TOC2"/>
      </w:pPr>
      <w:r w:rsidRPr="002E210B">
        <w:t>Section 10.</w:t>
      </w:r>
      <w:r w:rsidRPr="002E210B">
        <w:tab/>
        <w:t>News and Information</w:t>
      </w:r>
      <w:r w:rsidRPr="002E210B">
        <w:tab/>
        <w:t>10</w:t>
      </w:r>
    </w:p>
    <w:p w:rsidR="00BD112D" w:rsidRPr="002E210B" w:rsidRDefault="00BD112D">
      <w:pPr>
        <w:pStyle w:val="TOC2"/>
      </w:pPr>
      <w:r w:rsidRPr="002E210B">
        <w:t>Section 11.</w:t>
      </w:r>
      <w:r w:rsidRPr="002E210B">
        <w:tab/>
        <w:t>Membership Dues</w:t>
      </w:r>
      <w:r w:rsidRPr="002E210B">
        <w:tab/>
        <w:t>11</w:t>
      </w:r>
    </w:p>
    <w:p w:rsidR="00BD112D" w:rsidRPr="002E210B" w:rsidRDefault="00BD112D">
      <w:pPr>
        <w:pStyle w:val="TOC2"/>
      </w:pPr>
      <w:r w:rsidRPr="002E210B">
        <w:t>Section 12.</w:t>
      </w:r>
      <w:r w:rsidRPr="002E210B">
        <w:tab/>
        <w:t>Resignation</w:t>
      </w:r>
      <w:r w:rsidRPr="002E210B">
        <w:tab/>
        <w:t>11</w:t>
      </w:r>
    </w:p>
    <w:p w:rsidR="00BD112D" w:rsidRPr="002E210B" w:rsidRDefault="00BD112D">
      <w:pPr>
        <w:pStyle w:val="TOC2"/>
      </w:pPr>
      <w:r w:rsidRPr="002E210B">
        <w:t>Section 13.</w:t>
      </w:r>
      <w:r w:rsidRPr="002E210B">
        <w:tab/>
        <w:t>Destitution of Members</w:t>
      </w:r>
      <w:r w:rsidRPr="002E210B">
        <w:tab/>
        <w:t>11</w:t>
      </w:r>
    </w:p>
    <w:p w:rsidR="00BD112D" w:rsidRPr="002E210B" w:rsidRDefault="00BD112D" w:rsidP="00BD112D">
      <w:pPr>
        <w:pStyle w:val="TOC2"/>
      </w:pPr>
      <w:r w:rsidRPr="002E210B">
        <w:t>Section 14.</w:t>
      </w:r>
      <w:r w:rsidRPr="002E210B">
        <w:tab/>
        <w:t>Withdrawal and Reinstitution</w:t>
      </w:r>
      <w:r w:rsidRPr="002E210B">
        <w:tab/>
        <w:t>11</w:t>
      </w:r>
    </w:p>
    <w:p w:rsidR="00BD112D" w:rsidRPr="002E210B" w:rsidRDefault="00BD112D" w:rsidP="00BD112D">
      <w:pPr>
        <w:pStyle w:val="TOC1"/>
      </w:pPr>
      <w:r w:rsidRPr="002E210B">
        <w:t>ARTICLE IV</w:t>
      </w:r>
      <w:r w:rsidRPr="002E210B">
        <w:tab/>
        <w:t>MEMBERSHIP COUNCIL</w:t>
      </w:r>
      <w:r w:rsidRPr="002E210B">
        <w:tab/>
        <w:t>12</w:t>
      </w:r>
    </w:p>
    <w:p w:rsidR="00BD112D" w:rsidRPr="002E210B" w:rsidRDefault="00BD112D">
      <w:pPr>
        <w:pStyle w:val="TOC2"/>
      </w:pPr>
      <w:r w:rsidRPr="002E210B">
        <w:t>Section 1.</w:t>
      </w:r>
      <w:r w:rsidRPr="002E210B">
        <w:tab/>
        <w:t>Composition</w:t>
      </w:r>
      <w:r w:rsidRPr="002E210B">
        <w:tab/>
        <w:t>12</w:t>
      </w:r>
    </w:p>
    <w:p w:rsidR="00BD112D" w:rsidRPr="002E210B" w:rsidRDefault="00BD112D">
      <w:pPr>
        <w:pStyle w:val="TOC2"/>
      </w:pPr>
      <w:r w:rsidRPr="002E210B">
        <w:t>Section 2.</w:t>
      </w:r>
      <w:r w:rsidRPr="002E210B">
        <w:tab/>
        <w:t>Responsibilities</w:t>
      </w:r>
      <w:r w:rsidRPr="002E210B">
        <w:tab/>
        <w:t>12</w:t>
      </w:r>
    </w:p>
    <w:p w:rsidR="00BD112D" w:rsidRPr="002E210B" w:rsidRDefault="00BD112D">
      <w:pPr>
        <w:pStyle w:val="TOC2"/>
      </w:pPr>
      <w:r w:rsidRPr="002E210B">
        <w:t>Section 3.</w:t>
      </w:r>
      <w:r w:rsidRPr="002E210B">
        <w:tab/>
        <w:t>Membership Council Meetings</w:t>
      </w:r>
      <w:r w:rsidRPr="002E210B">
        <w:tab/>
        <w:t>12</w:t>
      </w:r>
    </w:p>
    <w:p w:rsidR="00BD112D" w:rsidRPr="002E210B" w:rsidRDefault="00BD112D">
      <w:pPr>
        <w:pStyle w:val="TOC2"/>
      </w:pPr>
      <w:r w:rsidRPr="002E210B">
        <w:t>Section 4.</w:t>
      </w:r>
      <w:r w:rsidRPr="002E210B">
        <w:tab/>
        <w:t>Membership Council Decisions</w:t>
      </w:r>
      <w:r w:rsidRPr="002E210B">
        <w:tab/>
        <w:t>13</w:t>
      </w:r>
    </w:p>
    <w:p w:rsidR="00BD112D" w:rsidRPr="002E210B" w:rsidRDefault="00BD112D" w:rsidP="00BD112D">
      <w:pPr>
        <w:pStyle w:val="TOC2"/>
      </w:pPr>
      <w:r w:rsidRPr="002E210B">
        <w:t>Section 5.</w:t>
      </w:r>
      <w:r w:rsidRPr="002E210B">
        <w:tab/>
        <w:t>Leadership</w:t>
      </w:r>
      <w:r w:rsidRPr="002E210B">
        <w:tab/>
        <w:t>13</w:t>
      </w:r>
    </w:p>
    <w:p w:rsidR="00BD112D" w:rsidRPr="002E210B" w:rsidRDefault="00BD112D" w:rsidP="00BD112D">
      <w:pPr>
        <w:pStyle w:val="TOC1"/>
      </w:pPr>
      <w:r w:rsidRPr="002E210B">
        <w:t>ARTICLE V</w:t>
      </w:r>
      <w:r w:rsidRPr="002E210B">
        <w:tab/>
        <w:t>BOARD OF DIRECTORS</w:t>
      </w:r>
      <w:r w:rsidRPr="002E210B">
        <w:tab/>
        <w:t>14</w:t>
      </w:r>
    </w:p>
    <w:p w:rsidR="00BD112D" w:rsidRPr="002E210B" w:rsidRDefault="00BD112D">
      <w:pPr>
        <w:pStyle w:val="TOC2"/>
      </w:pPr>
      <w:r w:rsidRPr="002E210B">
        <w:t>Section 1.</w:t>
      </w:r>
      <w:r w:rsidRPr="002E210B">
        <w:tab/>
        <w:t>Powers and Number</w:t>
      </w:r>
      <w:r w:rsidRPr="002E210B">
        <w:tab/>
        <w:t>14</w:t>
      </w:r>
    </w:p>
    <w:p w:rsidR="00BD112D" w:rsidRPr="002E210B" w:rsidRDefault="00BD112D">
      <w:pPr>
        <w:pStyle w:val="TOC2"/>
      </w:pPr>
      <w:r w:rsidRPr="002E210B">
        <w:t>Section 2.</w:t>
      </w:r>
      <w:r w:rsidRPr="002E210B">
        <w:tab/>
        <w:t>Composition</w:t>
      </w:r>
      <w:r w:rsidRPr="002E210B">
        <w:tab/>
        <w:t>14</w:t>
      </w:r>
    </w:p>
    <w:p w:rsidR="00BD112D" w:rsidRPr="002E210B" w:rsidRDefault="00BD112D">
      <w:pPr>
        <w:pStyle w:val="TOC2"/>
      </w:pPr>
      <w:r w:rsidRPr="002E210B">
        <w:t>Section 3.</w:t>
      </w:r>
      <w:r w:rsidRPr="002E210B">
        <w:tab/>
        <w:t>Functions</w:t>
      </w:r>
      <w:r w:rsidRPr="002E210B">
        <w:tab/>
        <w:t>15</w:t>
      </w:r>
    </w:p>
    <w:p w:rsidR="00BD112D" w:rsidRPr="002E210B" w:rsidRDefault="00BD112D">
      <w:pPr>
        <w:pStyle w:val="TOC2"/>
      </w:pPr>
      <w:r w:rsidRPr="002E210B">
        <w:t>Section 4.</w:t>
      </w:r>
      <w:r w:rsidRPr="002E210B">
        <w:tab/>
        <w:t>Eligibility and Conditions</w:t>
      </w:r>
      <w:r w:rsidRPr="002E210B">
        <w:tab/>
        <w:t>16</w:t>
      </w:r>
    </w:p>
    <w:p w:rsidR="00BD112D" w:rsidRPr="002E210B" w:rsidRDefault="00BD112D">
      <w:pPr>
        <w:pStyle w:val="TOC2"/>
      </w:pPr>
      <w:r w:rsidRPr="002E210B">
        <w:t>Section 5.</w:t>
      </w:r>
      <w:r w:rsidRPr="002E210B">
        <w:tab/>
        <w:t>Election and Term of Office</w:t>
      </w:r>
      <w:r w:rsidRPr="002E210B">
        <w:tab/>
        <w:t>17</w:t>
      </w:r>
    </w:p>
    <w:p w:rsidR="00BD112D" w:rsidRPr="002E210B" w:rsidRDefault="00BD112D">
      <w:pPr>
        <w:pStyle w:val="TOC2"/>
      </w:pPr>
      <w:r w:rsidRPr="002E210B">
        <w:t>Section 6.</w:t>
      </w:r>
      <w:r w:rsidRPr="002E210B">
        <w:tab/>
        <w:t>Leave of Absence</w:t>
      </w:r>
      <w:r w:rsidRPr="002E210B">
        <w:tab/>
        <w:t>17</w:t>
      </w:r>
    </w:p>
    <w:p w:rsidR="00BD112D" w:rsidRPr="002E210B" w:rsidRDefault="00BD112D">
      <w:pPr>
        <w:pStyle w:val="TOC2"/>
      </w:pPr>
      <w:r w:rsidRPr="002E210B">
        <w:t>Section 7.</w:t>
      </w:r>
      <w:r w:rsidRPr="002E210B">
        <w:tab/>
        <w:t>Resignation</w:t>
      </w:r>
      <w:r w:rsidRPr="002E210B">
        <w:tab/>
        <w:t>17</w:t>
      </w:r>
    </w:p>
    <w:p w:rsidR="00BD112D" w:rsidRPr="002E210B" w:rsidRDefault="00BD112D">
      <w:pPr>
        <w:pStyle w:val="TOC2"/>
      </w:pPr>
      <w:r w:rsidRPr="002E210B">
        <w:t>Section 8.</w:t>
      </w:r>
      <w:r w:rsidRPr="002E210B">
        <w:tab/>
        <w:t>Removal</w:t>
      </w:r>
      <w:r w:rsidRPr="002E210B">
        <w:tab/>
        <w:t>18</w:t>
      </w:r>
    </w:p>
    <w:p w:rsidR="00BD112D" w:rsidRPr="002E210B" w:rsidRDefault="00BD112D">
      <w:pPr>
        <w:pStyle w:val="TOC2"/>
      </w:pPr>
      <w:r w:rsidRPr="002E210B">
        <w:t>Section 9.</w:t>
      </w:r>
      <w:r w:rsidRPr="002E210B">
        <w:tab/>
        <w:t>Newly Created Directorships and Vacancies</w:t>
      </w:r>
      <w:r w:rsidRPr="002E210B">
        <w:tab/>
        <w:t>18</w:t>
      </w:r>
    </w:p>
    <w:p w:rsidR="00BD112D" w:rsidRPr="002E210B" w:rsidRDefault="00BD112D">
      <w:pPr>
        <w:pStyle w:val="TOC2"/>
      </w:pPr>
      <w:r w:rsidRPr="002E210B">
        <w:t>Section 10.</w:t>
      </w:r>
      <w:r w:rsidRPr="002E210B">
        <w:tab/>
        <w:t>Regular Meetings</w:t>
      </w:r>
      <w:r w:rsidRPr="002E210B">
        <w:tab/>
        <w:t>18</w:t>
      </w:r>
    </w:p>
    <w:p w:rsidR="00BD112D" w:rsidRPr="002E210B" w:rsidRDefault="00BD112D">
      <w:pPr>
        <w:pStyle w:val="TOC2"/>
      </w:pPr>
      <w:r w:rsidRPr="002E210B">
        <w:t>Section 11.</w:t>
      </w:r>
      <w:r w:rsidRPr="002E210B">
        <w:tab/>
        <w:t>Annual Meetings</w:t>
      </w:r>
      <w:r w:rsidRPr="002E210B">
        <w:tab/>
        <w:t>18</w:t>
      </w:r>
    </w:p>
    <w:p w:rsidR="00BD112D" w:rsidRPr="002E210B" w:rsidRDefault="00BD112D">
      <w:pPr>
        <w:pStyle w:val="TOC2"/>
      </w:pPr>
      <w:r w:rsidRPr="002E210B">
        <w:t>Section 12.</w:t>
      </w:r>
      <w:r w:rsidRPr="002E210B">
        <w:tab/>
        <w:t>Special Meetings</w:t>
      </w:r>
      <w:r w:rsidRPr="002E210B">
        <w:tab/>
        <w:t>18</w:t>
      </w:r>
    </w:p>
    <w:p w:rsidR="00BD112D" w:rsidRPr="002E210B" w:rsidRDefault="00BD112D">
      <w:pPr>
        <w:pStyle w:val="TOC2"/>
      </w:pPr>
      <w:r w:rsidRPr="002E210B">
        <w:t>Section 13.</w:t>
      </w:r>
      <w:r w:rsidRPr="002E210B">
        <w:tab/>
        <w:t>Presence at Meeting by Telephone</w:t>
      </w:r>
      <w:r w:rsidRPr="002E210B">
        <w:tab/>
        <w:t>18</w:t>
      </w:r>
    </w:p>
    <w:p w:rsidR="00BD112D" w:rsidRPr="002E210B" w:rsidRDefault="00BD112D">
      <w:pPr>
        <w:pStyle w:val="TOC2"/>
      </w:pPr>
      <w:r w:rsidRPr="002E210B">
        <w:t>Section 14.</w:t>
      </w:r>
      <w:r w:rsidRPr="002E210B">
        <w:tab/>
        <w:t>Quorum and Action</w:t>
      </w:r>
      <w:r w:rsidRPr="002E210B">
        <w:tab/>
        <w:t>19</w:t>
      </w:r>
    </w:p>
    <w:p w:rsidR="00BD112D" w:rsidRPr="002E210B" w:rsidRDefault="00BD112D">
      <w:pPr>
        <w:pStyle w:val="TOC2"/>
      </w:pPr>
      <w:r w:rsidRPr="002E210B">
        <w:t>Section 15.</w:t>
      </w:r>
      <w:r w:rsidRPr="002E210B">
        <w:tab/>
        <w:t>Action by Written Consent</w:t>
      </w:r>
      <w:r w:rsidRPr="002E210B">
        <w:tab/>
        <w:t>19</w:t>
      </w:r>
    </w:p>
    <w:p w:rsidR="00BD112D" w:rsidRPr="002E210B" w:rsidRDefault="00BD112D">
      <w:pPr>
        <w:pStyle w:val="TOC2"/>
      </w:pPr>
      <w:r w:rsidRPr="002E210B">
        <w:t>Section 16.</w:t>
      </w:r>
      <w:r w:rsidRPr="002E210B">
        <w:tab/>
        <w:t>Notice of Meeting</w:t>
      </w:r>
      <w:r w:rsidRPr="002E210B">
        <w:tab/>
        <w:t>19</w:t>
      </w:r>
    </w:p>
    <w:p w:rsidR="00BD112D" w:rsidRPr="002E210B" w:rsidRDefault="00BD112D" w:rsidP="00BD112D">
      <w:pPr>
        <w:pStyle w:val="TOC2"/>
      </w:pPr>
      <w:r w:rsidRPr="002E210B">
        <w:t>Section 17.</w:t>
      </w:r>
      <w:r w:rsidRPr="002E210B">
        <w:tab/>
        <w:t>Compensation</w:t>
      </w:r>
      <w:r w:rsidRPr="002E210B">
        <w:tab/>
        <w:t>20</w:t>
      </w:r>
    </w:p>
    <w:p w:rsidR="00BD112D" w:rsidRPr="002E210B" w:rsidRDefault="00BD112D" w:rsidP="00BD112D">
      <w:pPr>
        <w:pStyle w:val="TOC1"/>
      </w:pPr>
      <w:r w:rsidRPr="002E210B">
        <w:t>ARTICLE VI</w:t>
      </w:r>
      <w:r w:rsidRPr="002E210B">
        <w:tab/>
        <w:t>OFFICERS, EMPLOYEES, AGENTS</w:t>
      </w:r>
      <w:r w:rsidRPr="002E210B">
        <w:tab/>
        <w:t>20</w:t>
      </w:r>
    </w:p>
    <w:p w:rsidR="00BD112D" w:rsidRPr="002E210B" w:rsidRDefault="00BD112D">
      <w:pPr>
        <w:pStyle w:val="TOC2"/>
      </w:pPr>
      <w:r w:rsidRPr="002E210B">
        <w:t>Section 1.</w:t>
      </w:r>
      <w:r w:rsidRPr="002E210B">
        <w:tab/>
        <w:t>Officers</w:t>
      </w:r>
      <w:r w:rsidRPr="002E210B">
        <w:tab/>
        <w:t>20</w:t>
      </w:r>
    </w:p>
    <w:p w:rsidR="00BD112D" w:rsidRPr="002E210B" w:rsidRDefault="00BD112D">
      <w:pPr>
        <w:pStyle w:val="TOC2"/>
      </w:pPr>
      <w:r w:rsidRPr="002E210B">
        <w:t>Section 2.</w:t>
      </w:r>
      <w:r w:rsidRPr="002E210B">
        <w:tab/>
        <w:t>Authorities and Duties</w:t>
      </w:r>
      <w:r w:rsidRPr="002E210B">
        <w:tab/>
        <w:t>20</w:t>
      </w:r>
    </w:p>
    <w:p w:rsidR="00BD112D" w:rsidRPr="002E210B" w:rsidRDefault="00BD112D">
      <w:pPr>
        <w:pStyle w:val="TOC2"/>
      </w:pPr>
      <w:r w:rsidRPr="002E210B">
        <w:t>Section 3.</w:t>
      </w:r>
      <w:r w:rsidRPr="002E210B">
        <w:tab/>
        <w:t>Election and Term of Office</w:t>
      </w:r>
      <w:r w:rsidRPr="002E210B">
        <w:tab/>
        <w:t>20</w:t>
      </w:r>
    </w:p>
    <w:p w:rsidR="00BD112D" w:rsidRPr="002E210B" w:rsidRDefault="00BD112D">
      <w:pPr>
        <w:pStyle w:val="TOC2"/>
      </w:pPr>
      <w:r w:rsidRPr="002E210B">
        <w:t>Section 4.</w:t>
      </w:r>
      <w:r w:rsidRPr="002E210B">
        <w:tab/>
        <w:t>Additional Officers</w:t>
      </w:r>
      <w:r w:rsidRPr="002E210B">
        <w:tab/>
        <w:t>21</w:t>
      </w:r>
    </w:p>
    <w:p w:rsidR="00BD112D" w:rsidRPr="002E210B" w:rsidRDefault="00BD112D">
      <w:pPr>
        <w:pStyle w:val="TOC2"/>
      </w:pPr>
      <w:r w:rsidRPr="002E210B">
        <w:t>Section 5.</w:t>
      </w:r>
      <w:r w:rsidRPr="002E210B">
        <w:tab/>
        <w:t>Vacancies</w:t>
      </w:r>
      <w:r w:rsidRPr="002E210B">
        <w:tab/>
        <w:t>21</w:t>
      </w:r>
    </w:p>
    <w:p w:rsidR="00BD112D" w:rsidRPr="002E210B" w:rsidRDefault="00BD112D">
      <w:pPr>
        <w:pStyle w:val="TOC2"/>
      </w:pPr>
      <w:r w:rsidRPr="002E210B">
        <w:t>Section 6.</w:t>
      </w:r>
      <w:r w:rsidRPr="002E210B">
        <w:tab/>
        <w:t>Resignation and Removal</w:t>
      </w:r>
      <w:r w:rsidRPr="002E210B">
        <w:tab/>
        <w:t>21</w:t>
      </w:r>
    </w:p>
    <w:p w:rsidR="00BD112D" w:rsidRPr="002E210B" w:rsidRDefault="00BD112D">
      <w:pPr>
        <w:pStyle w:val="TOC2"/>
      </w:pPr>
      <w:r w:rsidRPr="002E210B">
        <w:t>Section 7.</w:t>
      </w:r>
      <w:r w:rsidRPr="002E210B">
        <w:tab/>
        <w:t>Employees, Consultants, and Other Agents</w:t>
      </w:r>
      <w:r w:rsidRPr="002E210B">
        <w:tab/>
        <w:t>21</w:t>
      </w:r>
    </w:p>
    <w:p w:rsidR="00BD112D" w:rsidRPr="002E210B" w:rsidRDefault="00BD112D">
      <w:pPr>
        <w:pStyle w:val="TOC2"/>
      </w:pPr>
      <w:r w:rsidRPr="002E210B">
        <w:t>Section 8.</w:t>
      </w:r>
      <w:r w:rsidRPr="002E210B">
        <w:tab/>
        <w:t>Chairperson</w:t>
      </w:r>
      <w:r w:rsidRPr="002E210B">
        <w:tab/>
        <w:t>22</w:t>
      </w:r>
    </w:p>
    <w:p w:rsidR="00BD112D" w:rsidRPr="002E210B" w:rsidRDefault="00BD112D">
      <w:pPr>
        <w:pStyle w:val="TOC2"/>
      </w:pPr>
      <w:r w:rsidRPr="002E210B">
        <w:t>Section 9.</w:t>
      </w:r>
      <w:r w:rsidRPr="002E210B">
        <w:tab/>
        <w:t>Vice-Chairperson</w:t>
      </w:r>
      <w:r w:rsidRPr="002E210B">
        <w:tab/>
        <w:t>22</w:t>
      </w:r>
    </w:p>
    <w:p w:rsidR="00BD112D" w:rsidRPr="002E210B" w:rsidRDefault="00BD112D">
      <w:pPr>
        <w:pStyle w:val="TOC2"/>
      </w:pPr>
      <w:r w:rsidRPr="002E210B">
        <w:t>Section 10.</w:t>
      </w:r>
      <w:r w:rsidRPr="002E210B">
        <w:tab/>
        <w:t>Secretary</w:t>
      </w:r>
      <w:r w:rsidRPr="002E210B">
        <w:tab/>
        <w:t>22</w:t>
      </w:r>
    </w:p>
    <w:p w:rsidR="00BD112D" w:rsidRPr="002E210B" w:rsidRDefault="00BD112D">
      <w:pPr>
        <w:pStyle w:val="TOC2"/>
      </w:pPr>
      <w:r w:rsidRPr="002E210B">
        <w:t>Section 11.</w:t>
      </w:r>
      <w:r w:rsidRPr="002E210B">
        <w:tab/>
        <w:t>Assistant Secretary</w:t>
      </w:r>
      <w:r w:rsidRPr="002E210B">
        <w:tab/>
        <w:t>22</w:t>
      </w:r>
    </w:p>
    <w:p w:rsidR="00BD112D" w:rsidRPr="002E210B" w:rsidRDefault="00BD112D">
      <w:pPr>
        <w:pStyle w:val="TOC2"/>
      </w:pPr>
      <w:r w:rsidRPr="002E210B">
        <w:t>Section 12.</w:t>
      </w:r>
      <w:r w:rsidRPr="002E210B">
        <w:tab/>
        <w:t>Treasurer</w:t>
      </w:r>
      <w:r w:rsidRPr="002E210B">
        <w:tab/>
        <w:t>23</w:t>
      </w:r>
    </w:p>
    <w:p w:rsidR="00BD112D" w:rsidRPr="002E210B" w:rsidRDefault="00BD112D">
      <w:pPr>
        <w:pStyle w:val="TOC2"/>
      </w:pPr>
      <w:r w:rsidRPr="002E210B">
        <w:t>Section 13.</w:t>
      </w:r>
      <w:r w:rsidRPr="002E210B">
        <w:tab/>
        <w:t>Assistant Treasurer</w:t>
      </w:r>
      <w:r w:rsidRPr="002E210B">
        <w:tab/>
        <w:t>23</w:t>
      </w:r>
    </w:p>
    <w:p w:rsidR="00BD112D" w:rsidRPr="002E210B" w:rsidRDefault="00BD112D">
      <w:pPr>
        <w:pStyle w:val="TOC2"/>
      </w:pPr>
      <w:r w:rsidRPr="002E210B">
        <w:t>Section 14.</w:t>
      </w:r>
      <w:r w:rsidRPr="002E210B">
        <w:tab/>
        <w:t>Executive Director</w:t>
      </w:r>
      <w:r w:rsidRPr="002E210B">
        <w:tab/>
        <w:t>23</w:t>
      </w:r>
    </w:p>
    <w:p w:rsidR="00BD112D" w:rsidRPr="002E210B" w:rsidRDefault="00BD112D" w:rsidP="00BD112D">
      <w:pPr>
        <w:pStyle w:val="TOC2"/>
      </w:pPr>
      <w:r w:rsidRPr="002E210B">
        <w:t>Section 15.</w:t>
      </w:r>
      <w:r w:rsidRPr="002E210B">
        <w:tab/>
        <w:t>Compensation</w:t>
      </w:r>
      <w:r w:rsidRPr="002E210B">
        <w:tab/>
        <w:t>24</w:t>
      </w:r>
    </w:p>
    <w:p w:rsidR="00BD112D" w:rsidRPr="002E210B" w:rsidRDefault="00BD112D" w:rsidP="00BD112D">
      <w:pPr>
        <w:pStyle w:val="TOC1"/>
      </w:pPr>
      <w:r w:rsidRPr="002E210B">
        <w:t>ARTICLE VII</w:t>
      </w:r>
      <w:r w:rsidRPr="002E210B">
        <w:tab/>
        <w:t>COMMITTEES</w:t>
      </w:r>
      <w:r w:rsidRPr="002E210B">
        <w:tab/>
        <w:t>24</w:t>
      </w:r>
    </w:p>
    <w:p w:rsidR="00BD112D" w:rsidRPr="002E210B" w:rsidRDefault="00BD112D">
      <w:pPr>
        <w:pStyle w:val="TOC2"/>
      </w:pPr>
      <w:r w:rsidRPr="002E210B">
        <w:t>Section 1.</w:t>
      </w:r>
      <w:r w:rsidRPr="002E210B">
        <w:tab/>
        <w:t>Committees of the Board</w:t>
      </w:r>
      <w:r w:rsidRPr="002E210B">
        <w:tab/>
        <w:t>24</w:t>
      </w:r>
    </w:p>
    <w:p w:rsidR="00BD112D" w:rsidRPr="002E210B" w:rsidRDefault="00BD112D">
      <w:pPr>
        <w:pStyle w:val="TOC2"/>
      </w:pPr>
      <w:r w:rsidRPr="002E210B">
        <w:t>Section 2.</w:t>
      </w:r>
      <w:r w:rsidRPr="002E210B">
        <w:tab/>
        <w:t>Executive Committee</w:t>
      </w:r>
      <w:r w:rsidRPr="002E210B">
        <w:tab/>
        <w:t>25</w:t>
      </w:r>
    </w:p>
    <w:p w:rsidR="00BD112D" w:rsidRPr="002E210B" w:rsidRDefault="00BD112D" w:rsidP="00BD112D">
      <w:pPr>
        <w:pStyle w:val="TOC2"/>
      </w:pPr>
      <w:r w:rsidRPr="002E210B">
        <w:t>Section 3.</w:t>
      </w:r>
      <w:r w:rsidRPr="002E210B">
        <w:tab/>
        <w:t xml:space="preserve">Committees of </w:t>
      </w:r>
      <w:r>
        <w:t>GSTC</w:t>
      </w:r>
      <w:r w:rsidRPr="002E210B">
        <w:tab/>
        <w:t>25</w:t>
      </w:r>
    </w:p>
    <w:p w:rsidR="00BD112D" w:rsidRPr="002E210B" w:rsidRDefault="00BD112D" w:rsidP="00BD112D">
      <w:pPr>
        <w:pStyle w:val="TOC1"/>
      </w:pPr>
      <w:r w:rsidRPr="002E210B">
        <w:t>ARTICLE VIII</w:t>
      </w:r>
      <w:r w:rsidRPr="002E210B">
        <w:tab/>
        <w:t>ADVISORY BOARD</w:t>
      </w:r>
      <w:r w:rsidRPr="002E210B">
        <w:tab/>
        <w:t>26</w:t>
      </w:r>
    </w:p>
    <w:p w:rsidR="00BD112D" w:rsidRPr="002E210B" w:rsidRDefault="00BD112D">
      <w:pPr>
        <w:pStyle w:val="TOC2"/>
      </w:pPr>
      <w:r w:rsidRPr="002E210B">
        <w:t>Section 1.</w:t>
      </w:r>
      <w:r w:rsidRPr="002E210B">
        <w:tab/>
        <w:t>Overview</w:t>
      </w:r>
      <w:r w:rsidRPr="002E210B">
        <w:tab/>
        <w:t>26</w:t>
      </w:r>
    </w:p>
    <w:p w:rsidR="00BD112D" w:rsidRPr="002E210B" w:rsidRDefault="00BD112D">
      <w:pPr>
        <w:pStyle w:val="TOC2"/>
      </w:pPr>
      <w:r w:rsidRPr="002E210B">
        <w:t>Section 2.</w:t>
      </w:r>
      <w:r w:rsidRPr="002E210B">
        <w:tab/>
        <w:t>Objectives</w:t>
      </w:r>
      <w:r w:rsidRPr="002E210B">
        <w:tab/>
        <w:t>26</w:t>
      </w:r>
    </w:p>
    <w:p w:rsidR="00BD112D" w:rsidRPr="002E210B" w:rsidRDefault="00BD112D">
      <w:pPr>
        <w:pStyle w:val="TOC2"/>
      </w:pPr>
      <w:r w:rsidRPr="002E210B">
        <w:t>Section 3.</w:t>
      </w:r>
      <w:r w:rsidRPr="002E210B">
        <w:tab/>
        <w:t>Responsibilities</w:t>
      </w:r>
      <w:r w:rsidRPr="002E210B">
        <w:tab/>
        <w:t>26</w:t>
      </w:r>
    </w:p>
    <w:p w:rsidR="00BD112D" w:rsidRPr="002E210B" w:rsidRDefault="00BD112D">
      <w:pPr>
        <w:pStyle w:val="TOC2"/>
      </w:pPr>
      <w:r w:rsidRPr="002E210B">
        <w:t>Section 4.</w:t>
      </w:r>
      <w:r w:rsidRPr="002E210B">
        <w:tab/>
        <w:t>Size and Composition</w:t>
      </w:r>
      <w:r w:rsidRPr="002E210B">
        <w:tab/>
        <w:t>26</w:t>
      </w:r>
    </w:p>
    <w:p w:rsidR="00BD112D" w:rsidRPr="002E210B" w:rsidRDefault="00BD112D">
      <w:pPr>
        <w:pStyle w:val="TOC2"/>
      </w:pPr>
      <w:r w:rsidRPr="002E210B">
        <w:t>Section 5.</w:t>
      </w:r>
      <w:r w:rsidRPr="002E210B">
        <w:tab/>
        <w:t>Relationship to the Board</w:t>
      </w:r>
      <w:r w:rsidRPr="002E210B">
        <w:tab/>
        <w:t>27</w:t>
      </w:r>
    </w:p>
    <w:p w:rsidR="00BD112D" w:rsidRPr="002E210B" w:rsidRDefault="00BD112D" w:rsidP="00BD112D">
      <w:pPr>
        <w:pStyle w:val="TOC2"/>
      </w:pPr>
      <w:r w:rsidRPr="002E210B">
        <w:t>Section 6.</w:t>
      </w:r>
      <w:r w:rsidRPr="002E210B">
        <w:tab/>
        <w:t>Advisory Board Meetings</w:t>
      </w:r>
      <w:r w:rsidRPr="002E210B">
        <w:tab/>
        <w:t>27</w:t>
      </w:r>
    </w:p>
    <w:p w:rsidR="00BD112D" w:rsidRPr="002E210B" w:rsidRDefault="00BD112D" w:rsidP="00BD112D">
      <w:pPr>
        <w:pStyle w:val="TOC1"/>
      </w:pPr>
      <w:r w:rsidRPr="002E210B">
        <w:t>ARTICLE IX</w:t>
      </w:r>
      <w:r w:rsidRPr="002E210B">
        <w:tab/>
        <w:t>EXECUTIVE DIRECTOR AND SECRETARIAT</w:t>
      </w:r>
      <w:r w:rsidRPr="002E210B">
        <w:tab/>
        <w:t>27</w:t>
      </w:r>
    </w:p>
    <w:p w:rsidR="00BD112D" w:rsidRPr="002E210B" w:rsidRDefault="00BD112D">
      <w:pPr>
        <w:pStyle w:val="TOC2"/>
      </w:pPr>
      <w:r w:rsidRPr="002E210B">
        <w:t>Section 1.</w:t>
      </w:r>
      <w:r w:rsidRPr="002E210B">
        <w:tab/>
        <w:t>Executive Director Responsibilities</w:t>
      </w:r>
      <w:r w:rsidRPr="002E210B">
        <w:tab/>
        <w:t>27</w:t>
      </w:r>
    </w:p>
    <w:p w:rsidR="00BD112D" w:rsidRPr="002E210B" w:rsidRDefault="00BD112D">
      <w:pPr>
        <w:pStyle w:val="TOC2"/>
      </w:pPr>
      <w:r w:rsidRPr="002E210B">
        <w:t>Section 2.</w:t>
      </w:r>
      <w:r w:rsidRPr="002E210B">
        <w:tab/>
        <w:t>Staff</w:t>
      </w:r>
      <w:r w:rsidRPr="002E210B">
        <w:tab/>
        <w:t>27</w:t>
      </w:r>
    </w:p>
    <w:p w:rsidR="00BD112D" w:rsidRPr="002E210B" w:rsidRDefault="00BD112D" w:rsidP="00BD112D">
      <w:pPr>
        <w:pStyle w:val="TOC2"/>
      </w:pPr>
      <w:r w:rsidRPr="002E210B">
        <w:t>Section 3.</w:t>
      </w:r>
      <w:r w:rsidRPr="002E210B">
        <w:tab/>
        <w:t>Performance</w:t>
      </w:r>
      <w:r w:rsidRPr="002E210B">
        <w:tab/>
        <w:t>28</w:t>
      </w:r>
    </w:p>
    <w:p w:rsidR="00BD112D" w:rsidRPr="002E210B" w:rsidRDefault="00BD112D" w:rsidP="00BD112D">
      <w:pPr>
        <w:pStyle w:val="TOC1"/>
      </w:pPr>
      <w:r w:rsidRPr="002E210B">
        <w:t>ARTICLE X</w:t>
      </w:r>
      <w:r w:rsidRPr="002E210B">
        <w:tab/>
        <w:t>WORKING GROUPS</w:t>
      </w:r>
      <w:r w:rsidRPr="002E210B">
        <w:tab/>
        <w:t>28</w:t>
      </w:r>
    </w:p>
    <w:p w:rsidR="00BD112D" w:rsidRPr="002E210B" w:rsidRDefault="00BD112D">
      <w:pPr>
        <w:pStyle w:val="TOC2"/>
      </w:pPr>
      <w:r w:rsidRPr="002E210B">
        <w:t>Section 1.</w:t>
      </w:r>
      <w:r w:rsidRPr="002E210B">
        <w:tab/>
        <w:t>Working Groups</w:t>
      </w:r>
      <w:r w:rsidRPr="002E210B">
        <w:tab/>
        <w:t>28</w:t>
      </w:r>
    </w:p>
    <w:p w:rsidR="00BD112D" w:rsidRPr="002E210B" w:rsidRDefault="00BD112D">
      <w:pPr>
        <w:pStyle w:val="TOC2"/>
      </w:pPr>
      <w:r w:rsidRPr="002E210B">
        <w:t>Section 2.</w:t>
      </w:r>
      <w:r w:rsidRPr="002E210B">
        <w:tab/>
        <w:t>Composition</w:t>
      </w:r>
      <w:r w:rsidRPr="002E210B">
        <w:tab/>
        <w:t>28</w:t>
      </w:r>
    </w:p>
    <w:p w:rsidR="00BD112D" w:rsidRPr="002E210B" w:rsidRDefault="00BD112D">
      <w:pPr>
        <w:pStyle w:val="TOC2"/>
      </w:pPr>
      <w:r w:rsidRPr="002E210B">
        <w:t>Section 3.</w:t>
      </w:r>
      <w:r w:rsidRPr="002E210B">
        <w:tab/>
        <w:t>Members</w:t>
      </w:r>
      <w:r w:rsidRPr="002E210B">
        <w:tab/>
        <w:t>28</w:t>
      </w:r>
    </w:p>
    <w:p w:rsidR="00BD112D" w:rsidRPr="002E210B" w:rsidRDefault="00BD112D">
      <w:pPr>
        <w:pStyle w:val="TOC2"/>
      </w:pPr>
      <w:r w:rsidRPr="002E210B">
        <w:t>Section 4.</w:t>
      </w:r>
      <w:r w:rsidRPr="002E210B">
        <w:tab/>
        <w:t>Leadership</w:t>
      </w:r>
      <w:r w:rsidRPr="002E210B">
        <w:tab/>
        <w:t>29</w:t>
      </w:r>
    </w:p>
    <w:p w:rsidR="00BD112D" w:rsidRPr="002E210B" w:rsidRDefault="00BD112D">
      <w:pPr>
        <w:pStyle w:val="TOC2"/>
      </w:pPr>
      <w:r w:rsidRPr="002E210B">
        <w:t>Section 5.</w:t>
      </w:r>
      <w:r w:rsidRPr="002E210B">
        <w:tab/>
        <w:t>Responsibilities</w:t>
      </w:r>
      <w:r w:rsidRPr="002E210B">
        <w:tab/>
        <w:t>29</w:t>
      </w:r>
    </w:p>
    <w:p w:rsidR="00BD112D" w:rsidRPr="002E210B" w:rsidRDefault="00BD112D">
      <w:pPr>
        <w:pStyle w:val="TOC2"/>
      </w:pPr>
      <w:r w:rsidRPr="002E210B">
        <w:t>Section 6.</w:t>
      </w:r>
      <w:r w:rsidRPr="002E210B">
        <w:tab/>
        <w:t>Funding</w:t>
      </w:r>
      <w:r w:rsidRPr="002E210B">
        <w:tab/>
        <w:t>29</w:t>
      </w:r>
    </w:p>
    <w:p w:rsidR="00BD112D" w:rsidRPr="002E210B" w:rsidRDefault="00BD112D">
      <w:pPr>
        <w:pStyle w:val="TOC2"/>
      </w:pPr>
      <w:r w:rsidRPr="002E210B">
        <w:t>Section 7.</w:t>
      </w:r>
      <w:r w:rsidRPr="002E210B">
        <w:tab/>
        <w:t>Meetings</w:t>
      </w:r>
      <w:r w:rsidRPr="002E210B">
        <w:tab/>
        <w:t>30</w:t>
      </w:r>
    </w:p>
    <w:p w:rsidR="00BD112D" w:rsidRPr="002E210B" w:rsidRDefault="00BD112D">
      <w:pPr>
        <w:pStyle w:val="TOC2"/>
      </w:pPr>
      <w:r w:rsidRPr="002E210B">
        <w:t>Section 8.</w:t>
      </w:r>
      <w:r w:rsidRPr="002E210B">
        <w:tab/>
        <w:t>Term</w:t>
      </w:r>
      <w:r w:rsidRPr="002E210B">
        <w:tab/>
        <w:t>30</w:t>
      </w:r>
    </w:p>
    <w:p w:rsidR="00BD112D" w:rsidRPr="002E210B" w:rsidRDefault="00BD112D" w:rsidP="00BD112D">
      <w:pPr>
        <w:pStyle w:val="TOC2"/>
      </w:pPr>
      <w:r w:rsidRPr="002E210B">
        <w:t>Section 9.</w:t>
      </w:r>
      <w:r w:rsidRPr="002E210B">
        <w:tab/>
        <w:t>Other Working Groups</w:t>
      </w:r>
      <w:r w:rsidRPr="002E210B">
        <w:tab/>
        <w:t>30</w:t>
      </w:r>
    </w:p>
    <w:p w:rsidR="00BD112D" w:rsidRPr="002E210B" w:rsidRDefault="00BD112D" w:rsidP="00BD112D">
      <w:pPr>
        <w:pStyle w:val="TOC1"/>
      </w:pPr>
      <w:r w:rsidRPr="002E210B">
        <w:t>ARTICLE XI</w:t>
      </w:r>
      <w:r w:rsidRPr="002E210B">
        <w:tab/>
        <w:t>ACCREDITATION BODY</w:t>
      </w:r>
      <w:r w:rsidRPr="002E210B">
        <w:tab/>
        <w:t>30</w:t>
      </w:r>
    </w:p>
    <w:p w:rsidR="00BD112D" w:rsidRPr="002E210B" w:rsidRDefault="00BD112D">
      <w:pPr>
        <w:pStyle w:val="TOC2"/>
      </w:pPr>
      <w:r w:rsidRPr="002E210B">
        <w:t>Section 1.</w:t>
      </w:r>
      <w:r w:rsidRPr="002E210B">
        <w:tab/>
        <w:t>Program</w:t>
      </w:r>
      <w:r w:rsidRPr="002E210B">
        <w:tab/>
        <w:t>30</w:t>
      </w:r>
    </w:p>
    <w:p w:rsidR="00BD112D" w:rsidRPr="002E210B" w:rsidRDefault="00BD112D">
      <w:pPr>
        <w:pStyle w:val="TOC2"/>
      </w:pPr>
      <w:r w:rsidRPr="002E210B">
        <w:t>Section 2.</w:t>
      </w:r>
      <w:r w:rsidRPr="002E210B">
        <w:tab/>
        <w:t>Membership</w:t>
      </w:r>
      <w:r w:rsidRPr="002E210B">
        <w:tab/>
        <w:t>31</w:t>
      </w:r>
    </w:p>
    <w:p w:rsidR="00BD112D" w:rsidRPr="002E210B" w:rsidRDefault="00BD112D">
      <w:pPr>
        <w:pStyle w:val="TOC2"/>
      </w:pPr>
      <w:r w:rsidRPr="002E210B">
        <w:t>Section 3.</w:t>
      </w:r>
      <w:r w:rsidRPr="002E210B">
        <w:tab/>
        <w:t>The Accreditation Board</w:t>
      </w:r>
      <w:r w:rsidRPr="002E210B">
        <w:tab/>
        <w:t>31</w:t>
      </w:r>
    </w:p>
    <w:p w:rsidR="00BD112D" w:rsidRPr="002E210B" w:rsidRDefault="00BD112D">
      <w:pPr>
        <w:pStyle w:val="TOC2"/>
      </w:pPr>
      <w:r w:rsidRPr="002E210B">
        <w:t>Section 4.</w:t>
      </w:r>
      <w:r w:rsidRPr="002E210B">
        <w:tab/>
        <w:t>Responsibilities</w:t>
      </w:r>
      <w:r w:rsidRPr="002E210B">
        <w:tab/>
        <w:t>31</w:t>
      </w:r>
    </w:p>
    <w:p w:rsidR="00BD112D" w:rsidRPr="002E210B" w:rsidRDefault="00BD112D">
      <w:pPr>
        <w:pStyle w:val="TOC2"/>
      </w:pPr>
      <w:r w:rsidRPr="002E210B">
        <w:t>Section 5.</w:t>
      </w:r>
      <w:r w:rsidRPr="002E210B">
        <w:tab/>
        <w:t>Composition</w:t>
      </w:r>
      <w:r w:rsidRPr="002E210B">
        <w:tab/>
        <w:t>31</w:t>
      </w:r>
    </w:p>
    <w:p w:rsidR="00BD112D" w:rsidRPr="002E210B" w:rsidRDefault="00BD112D">
      <w:pPr>
        <w:pStyle w:val="TOC2"/>
      </w:pPr>
      <w:r w:rsidRPr="002E210B">
        <w:t>Section 6.</w:t>
      </w:r>
      <w:r w:rsidRPr="002E210B">
        <w:tab/>
        <w:t>Term and Conditions</w:t>
      </w:r>
      <w:r w:rsidRPr="002E210B">
        <w:tab/>
        <w:t>32</w:t>
      </w:r>
    </w:p>
    <w:p w:rsidR="00BD112D" w:rsidRPr="002E210B" w:rsidRDefault="00BD112D" w:rsidP="00BD112D">
      <w:pPr>
        <w:pStyle w:val="TOC2"/>
      </w:pPr>
      <w:r w:rsidRPr="002E210B">
        <w:t>Section 7.</w:t>
      </w:r>
      <w:r w:rsidRPr="002E210B">
        <w:tab/>
        <w:t>Process</w:t>
      </w:r>
      <w:r w:rsidRPr="002E210B">
        <w:tab/>
        <w:t>32</w:t>
      </w:r>
    </w:p>
    <w:p w:rsidR="00BD112D" w:rsidRPr="002E210B" w:rsidRDefault="00BD112D" w:rsidP="00BD112D">
      <w:pPr>
        <w:pStyle w:val="TOC1"/>
      </w:pPr>
      <w:r w:rsidRPr="002E210B">
        <w:t>ARTICLE XII</w:t>
      </w:r>
      <w:r w:rsidRPr="002E210B">
        <w:tab/>
        <w:t>FINANCE AND AUDITING</w:t>
      </w:r>
      <w:r w:rsidRPr="002E210B">
        <w:tab/>
        <w:t>32</w:t>
      </w:r>
    </w:p>
    <w:p w:rsidR="00BD112D" w:rsidRPr="002E210B" w:rsidRDefault="00BD112D">
      <w:pPr>
        <w:pStyle w:val="TOC2"/>
      </w:pPr>
      <w:r w:rsidRPr="002E210B">
        <w:t>Section 1.</w:t>
      </w:r>
      <w:r w:rsidRPr="002E210B">
        <w:tab/>
        <w:t>Contracts, Checks and Documents</w:t>
      </w:r>
      <w:r w:rsidRPr="002E210B">
        <w:tab/>
        <w:t>32</w:t>
      </w:r>
    </w:p>
    <w:p w:rsidR="00BD112D" w:rsidRPr="002E210B" w:rsidRDefault="00BD112D">
      <w:pPr>
        <w:pStyle w:val="TOC2"/>
      </w:pPr>
      <w:r w:rsidRPr="002E210B">
        <w:t>Section 2.</w:t>
      </w:r>
      <w:r w:rsidRPr="002E210B">
        <w:tab/>
        <w:t>Investments</w:t>
      </w:r>
      <w:r w:rsidRPr="002E210B">
        <w:tab/>
        <w:t>33</w:t>
      </w:r>
    </w:p>
    <w:p w:rsidR="00BD112D" w:rsidRPr="002E210B" w:rsidRDefault="00BD112D">
      <w:pPr>
        <w:pStyle w:val="TOC2"/>
      </w:pPr>
      <w:r w:rsidRPr="002E210B">
        <w:t>Section 3.</w:t>
      </w:r>
      <w:r w:rsidRPr="002E210B">
        <w:tab/>
        <w:t>Fiscal Year</w:t>
      </w:r>
      <w:r w:rsidRPr="002E210B">
        <w:tab/>
        <w:t>33</w:t>
      </w:r>
    </w:p>
    <w:p w:rsidR="00BD112D" w:rsidRPr="002E210B" w:rsidRDefault="00BD112D">
      <w:pPr>
        <w:pStyle w:val="TOC2"/>
      </w:pPr>
      <w:r w:rsidRPr="002E210B">
        <w:t>Section 4.</w:t>
      </w:r>
      <w:r w:rsidRPr="002E210B">
        <w:tab/>
        <w:t>Audits</w:t>
      </w:r>
      <w:r w:rsidRPr="002E210B">
        <w:tab/>
        <w:t>33</w:t>
      </w:r>
    </w:p>
    <w:p w:rsidR="00BD112D" w:rsidRPr="002E210B" w:rsidRDefault="00BD112D" w:rsidP="00BD112D">
      <w:pPr>
        <w:pStyle w:val="TOC2"/>
      </w:pPr>
      <w:r w:rsidRPr="002E210B">
        <w:t>Section 5.</w:t>
      </w:r>
      <w:r w:rsidRPr="002E210B">
        <w:tab/>
        <w:t>Annual Report</w:t>
      </w:r>
      <w:r w:rsidRPr="002E210B">
        <w:tab/>
        <w:t>33</w:t>
      </w:r>
    </w:p>
    <w:p w:rsidR="00BD112D" w:rsidRPr="002E210B" w:rsidRDefault="00BD112D" w:rsidP="00BD112D">
      <w:pPr>
        <w:pStyle w:val="TOC1"/>
      </w:pPr>
      <w:r w:rsidRPr="002E210B">
        <w:t>ARTICLE XIII</w:t>
      </w:r>
      <w:r w:rsidRPr="002E210B">
        <w:tab/>
        <w:t>OFFICE, BOOKS AND RECORDS, AND OFFICIAL LANGUAGE</w:t>
      </w:r>
      <w:r w:rsidRPr="002E210B">
        <w:tab/>
        <w:t>33</w:t>
      </w:r>
    </w:p>
    <w:p w:rsidR="00BD112D" w:rsidRPr="002E210B" w:rsidRDefault="00BD112D">
      <w:pPr>
        <w:pStyle w:val="TOC2"/>
      </w:pPr>
      <w:r w:rsidRPr="002E210B">
        <w:t>Section 1.</w:t>
      </w:r>
      <w:r w:rsidRPr="002E210B">
        <w:tab/>
        <w:t>Office</w:t>
      </w:r>
      <w:r w:rsidRPr="002E210B">
        <w:tab/>
        <w:t>33</w:t>
      </w:r>
    </w:p>
    <w:p w:rsidR="00BD112D" w:rsidRPr="002E210B" w:rsidRDefault="00BD112D">
      <w:pPr>
        <w:pStyle w:val="TOC2"/>
      </w:pPr>
      <w:r w:rsidRPr="002E210B">
        <w:t>Section 2.</w:t>
      </w:r>
      <w:r w:rsidRPr="002E210B">
        <w:tab/>
        <w:t>Books and Records</w:t>
      </w:r>
      <w:r w:rsidRPr="002E210B">
        <w:tab/>
        <w:t>33</w:t>
      </w:r>
    </w:p>
    <w:p w:rsidR="00BD112D" w:rsidRPr="002E210B" w:rsidRDefault="00BD112D" w:rsidP="00BD112D">
      <w:pPr>
        <w:pStyle w:val="TOC2"/>
      </w:pPr>
      <w:r w:rsidRPr="002E210B">
        <w:t>Section 3.</w:t>
      </w:r>
      <w:r w:rsidRPr="002E210B">
        <w:tab/>
        <w:t>Official Language</w:t>
      </w:r>
      <w:r w:rsidRPr="002E210B">
        <w:tab/>
        <w:t>34</w:t>
      </w:r>
    </w:p>
    <w:p w:rsidR="00BD112D" w:rsidRPr="002E210B" w:rsidRDefault="00BD112D" w:rsidP="00BD112D">
      <w:pPr>
        <w:pStyle w:val="TOC1"/>
      </w:pPr>
      <w:r w:rsidRPr="002E210B">
        <w:t>ARTICLE XIV</w:t>
      </w:r>
      <w:r w:rsidRPr="002E210B">
        <w:tab/>
        <w:t>LIABILITY AND INDEMNIFICATION</w:t>
      </w:r>
      <w:r w:rsidRPr="002E210B">
        <w:tab/>
        <w:t>34</w:t>
      </w:r>
    </w:p>
    <w:p w:rsidR="00BD112D" w:rsidRPr="002E210B" w:rsidRDefault="00BD112D">
      <w:pPr>
        <w:pStyle w:val="TOC2"/>
      </w:pPr>
      <w:r w:rsidRPr="002E210B">
        <w:t>Section 1.</w:t>
      </w:r>
      <w:r w:rsidRPr="002E210B">
        <w:tab/>
        <w:t>Liability</w:t>
      </w:r>
      <w:r w:rsidRPr="002E210B">
        <w:tab/>
        <w:t>34</w:t>
      </w:r>
    </w:p>
    <w:p w:rsidR="00BD112D" w:rsidRPr="002E210B" w:rsidRDefault="00BD112D">
      <w:pPr>
        <w:pStyle w:val="TOC2"/>
      </w:pPr>
      <w:r w:rsidRPr="002E210B">
        <w:t>Section 2.</w:t>
      </w:r>
      <w:r w:rsidRPr="002E210B">
        <w:tab/>
        <w:t>Indemnification</w:t>
      </w:r>
      <w:r w:rsidRPr="002E210B">
        <w:tab/>
        <w:t>34</w:t>
      </w:r>
    </w:p>
    <w:p w:rsidR="00BD112D" w:rsidRPr="002E210B" w:rsidRDefault="00BD112D" w:rsidP="00BD112D">
      <w:pPr>
        <w:pStyle w:val="TOC2"/>
      </w:pPr>
      <w:r w:rsidRPr="002E210B">
        <w:t>Section 3.</w:t>
      </w:r>
      <w:r w:rsidRPr="002E210B">
        <w:tab/>
        <w:t>Insurance</w:t>
      </w:r>
      <w:r w:rsidRPr="002E210B">
        <w:tab/>
        <w:t>34</w:t>
      </w:r>
    </w:p>
    <w:p w:rsidR="00BD112D" w:rsidRPr="002E210B" w:rsidRDefault="00BD112D" w:rsidP="00BD112D">
      <w:pPr>
        <w:pStyle w:val="TOC1"/>
      </w:pPr>
      <w:r w:rsidRPr="002E210B">
        <w:t>ARTICLE XV</w:t>
      </w:r>
      <w:r w:rsidRPr="002E210B">
        <w:tab/>
        <w:t>DISSOLUTION</w:t>
      </w:r>
      <w:r w:rsidRPr="002E210B">
        <w:tab/>
        <w:t>34</w:t>
      </w:r>
    </w:p>
    <w:p w:rsidR="00BD112D" w:rsidRPr="002E210B" w:rsidRDefault="00BD112D" w:rsidP="00BD112D">
      <w:pPr>
        <w:pStyle w:val="TOC2"/>
      </w:pPr>
      <w:r w:rsidRPr="002E210B">
        <w:t>Section 1.</w:t>
      </w:r>
      <w:r w:rsidRPr="002E210B">
        <w:tab/>
        <w:t>Dissolution</w:t>
      </w:r>
      <w:r w:rsidRPr="002E210B">
        <w:tab/>
        <w:t>34</w:t>
      </w:r>
    </w:p>
    <w:p w:rsidR="00BD112D" w:rsidRPr="002E210B" w:rsidRDefault="00BD112D" w:rsidP="00BD112D">
      <w:pPr>
        <w:pStyle w:val="TOC1"/>
      </w:pPr>
      <w:r w:rsidRPr="002E210B">
        <w:t>ARTICLE XVI</w:t>
      </w:r>
      <w:r w:rsidRPr="002E210B">
        <w:tab/>
        <w:t>CONFLICT OF INTEREST</w:t>
      </w:r>
      <w:r w:rsidRPr="002E210B">
        <w:tab/>
        <w:t>35</w:t>
      </w:r>
    </w:p>
    <w:p w:rsidR="00BD112D" w:rsidRPr="002E210B" w:rsidRDefault="00BD112D">
      <w:pPr>
        <w:pStyle w:val="TOC2"/>
      </w:pPr>
      <w:r w:rsidRPr="002E210B">
        <w:t>Section 1.</w:t>
      </w:r>
      <w:r w:rsidRPr="002E210B">
        <w:tab/>
        <w:t>Purpose</w:t>
      </w:r>
      <w:r w:rsidRPr="002E210B">
        <w:tab/>
        <w:t>35</w:t>
      </w:r>
    </w:p>
    <w:p w:rsidR="00BD112D" w:rsidRPr="002E210B" w:rsidRDefault="00BD112D">
      <w:pPr>
        <w:pStyle w:val="TOC2"/>
      </w:pPr>
      <w:r w:rsidRPr="002E210B">
        <w:t>Section 2.</w:t>
      </w:r>
      <w:r w:rsidRPr="002E210B">
        <w:tab/>
        <w:t>Definitions</w:t>
      </w:r>
      <w:r w:rsidRPr="002E210B">
        <w:tab/>
        <w:t>35</w:t>
      </w:r>
    </w:p>
    <w:p w:rsidR="00BD112D" w:rsidRPr="002E210B" w:rsidRDefault="00BD112D">
      <w:pPr>
        <w:pStyle w:val="TOC2"/>
      </w:pPr>
      <w:r w:rsidRPr="002E210B">
        <w:t>Section 3.</w:t>
      </w:r>
      <w:r w:rsidRPr="002E210B">
        <w:tab/>
        <w:t>Procedures</w:t>
      </w:r>
      <w:r w:rsidRPr="002E210B">
        <w:tab/>
        <w:t>36</w:t>
      </w:r>
    </w:p>
    <w:p w:rsidR="00BD112D" w:rsidRPr="002E210B" w:rsidRDefault="00BD112D">
      <w:pPr>
        <w:pStyle w:val="TOC2"/>
      </w:pPr>
      <w:r w:rsidRPr="002E210B">
        <w:t>Section 4.</w:t>
      </w:r>
      <w:r w:rsidRPr="002E210B">
        <w:tab/>
        <w:t>Records of Proceedings</w:t>
      </w:r>
      <w:r w:rsidRPr="002E210B">
        <w:tab/>
        <w:t>37</w:t>
      </w:r>
    </w:p>
    <w:p w:rsidR="00BD112D" w:rsidRPr="002E210B" w:rsidRDefault="00BD112D">
      <w:pPr>
        <w:pStyle w:val="TOC2"/>
      </w:pPr>
      <w:r w:rsidRPr="002E210B">
        <w:t>Section 5.</w:t>
      </w:r>
      <w:r w:rsidRPr="002E210B">
        <w:tab/>
        <w:t>Compensation</w:t>
      </w:r>
      <w:r w:rsidRPr="002E210B">
        <w:tab/>
        <w:t>37</w:t>
      </w:r>
    </w:p>
    <w:p w:rsidR="00BD112D" w:rsidRPr="002E210B" w:rsidRDefault="00BD112D">
      <w:pPr>
        <w:pStyle w:val="TOC2"/>
      </w:pPr>
      <w:r w:rsidRPr="002E210B">
        <w:t>Section 6.</w:t>
      </w:r>
      <w:r w:rsidRPr="002E210B">
        <w:tab/>
        <w:t>Annual Statements</w:t>
      </w:r>
      <w:r w:rsidRPr="002E210B">
        <w:tab/>
        <w:t>37</w:t>
      </w:r>
    </w:p>
    <w:p w:rsidR="00BD112D" w:rsidRPr="002E210B" w:rsidRDefault="00BD112D">
      <w:pPr>
        <w:pStyle w:val="TOC2"/>
      </w:pPr>
      <w:r w:rsidRPr="002E210B">
        <w:t>Section 7.</w:t>
      </w:r>
      <w:r w:rsidRPr="002E210B">
        <w:tab/>
        <w:t>Periodic Reviews</w:t>
      </w:r>
      <w:r w:rsidRPr="002E210B">
        <w:tab/>
        <w:t>38</w:t>
      </w:r>
    </w:p>
    <w:p w:rsidR="00BD112D" w:rsidRPr="002E210B" w:rsidRDefault="00BD112D" w:rsidP="00BD112D">
      <w:pPr>
        <w:pStyle w:val="TOC2"/>
      </w:pPr>
      <w:r w:rsidRPr="002E210B">
        <w:t>Section 8.</w:t>
      </w:r>
      <w:r w:rsidRPr="002E210B">
        <w:tab/>
        <w:t>Outside Experts</w:t>
      </w:r>
      <w:r w:rsidRPr="002E210B">
        <w:tab/>
        <w:t>38</w:t>
      </w:r>
    </w:p>
    <w:p w:rsidR="00BD112D" w:rsidRPr="002E210B" w:rsidRDefault="00BD112D" w:rsidP="00BD112D">
      <w:pPr>
        <w:pStyle w:val="TOC1"/>
      </w:pPr>
      <w:r w:rsidRPr="002E210B">
        <w:t>ARTICLE XVII</w:t>
      </w:r>
      <w:r w:rsidRPr="002E210B">
        <w:tab/>
        <w:t>NON-DISCRIMINATION</w:t>
      </w:r>
      <w:r w:rsidRPr="002E210B">
        <w:tab/>
        <w:t>38</w:t>
      </w:r>
    </w:p>
    <w:p w:rsidR="00BD112D" w:rsidRPr="002E210B" w:rsidRDefault="00BD112D" w:rsidP="00BD112D">
      <w:pPr>
        <w:pStyle w:val="TOC2"/>
      </w:pPr>
      <w:r w:rsidRPr="002E210B">
        <w:t>Section 1.</w:t>
      </w:r>
      <w:r w:rsidRPr="002E210B">
        <w:tab/>
        <w:t>Non-Discrimination</w:t>
      </w:r>
      <w:r w:rsidRPr="002E210B">
        <w:tab/>
        <w:t>38</w:t>
      </w:r>
    </w:p>
    <w:p w:rsidR="00BD112D" w:rsidRPr="002E210B" w:rsidRDefault="00BD112D" w:rsidP="00BD112D">
      <w:pPr>
        <w:pStyle w:val="TOC1"/>
      </w:pPr>
      <w:r w:rsidRPr="002E210B">
        <w:t>ARTICLE XVIII</w:t>
      </w:r>
      <w:r w:rsidRPr="002E210B">
        <w:tab/>
        <w:t>COMPLIANCE WITH LAW</w:t>
      </w:r>
      <w:r w:rsidRPr="002E210B">
        <w:tab/>
        <w:t>38</w:t>
      </w:r>
    </w:p>
    <w:p w:rsidR="00BD112D" w:rsidRPr="002E210B" w:rsidRDefault="00BD112D" w:rsidP="00BD112D">
      <w:pPr>
        <w:pStyle w:val="TOC2"/>
      </w:pPr>
      <w:r w:rsidRPr="002E210B">
        <w:t>Section 1.</w:t>
      </w:r>
      <w:r w:rsidRPr="002E210B">
        <w:tab/>
        <w:t>Compliance with Law</w:t>
      </w:r>
      <w:r w:rsidRPr="002E210B">
        <w:tab/>
        <w:t>38</w:t>
      </w:r>
    </w:p>
    <w:p w:rsidR="00BD112D" w:rsidRPr="002E210B" w:rsidRDefault="00BD112D" w:rsidP="00BD112D">
      <w:pPr>
        <w:pStyle w:val="TOC1"/>
      </w:pPr>
      <w:r w:rsidRPr="002E210B">
        <w:t>ARTICLE XIX</w:t>
      </w:r>
      <w:r w:rsidRPr="002E210B">
        <w:tab/>
        <w:t>AMENDMENTS</w:t>
      </w:r>
      <w:r w:rsidRPr="002E210B">
        <w:tab/>
        <w:t>39</w:t>
      </w:r>
    </w:p>
    <w:p w:rsidR="00BD112D" w:rsidRPr="002E210B" w:rsidRDefault="00BD112D">
      <w:pPr>
        <w:pStyle w:val="TOC2"/>
      </w:pPr>
      <w:r w:rsidRPr="002E210B">
        <w:t>Section 1.</w:t>
      </w:r>
      <w:r w:rsidRPr="002E210B">
        <w:tab/>
        <w:t>Amendments</w:t>
      </w:r>
      <w:r w:rsidRPr="002E210B">
        <w:tab/>
        <w:t>39</w:t>
      </w:r>
    </w:p>
    <w:bookmarkEnd w:id="149"/>
    <w:p w:rsidR="00BD112D" w:rsidRDefault="00BD112D" w:rsidP="00BD112D">
      <w:pPr>
        <w:sectPr w:rsidR="00BD112D" w:rsidSect="00BD112D">
          <w:headerReference w:type="default" r:id="rId8"/>
          <w:footerReference w:type="default" r:id="rId9"/>
          <w:headerReference w:type="first" r:id="rId10"/>
          <w:footerReference w:type="first" r:id="rId11"/>
          <w:pgSz w:w="12240" w:h="15840"/>
          <w:pgMar w:top="1440" w:right="1440" w:bottom="1440" w:left="1440" w:header="1080" w:gutter="0"/>
          <w:pgNumType w:fmt="lowerRoman" w:start="1"/>
          <w:titlePg/>
          <w:docGrid w:linePitch="360"/>
        </w:sectPr>
      </w:pPr>
    </w:p>
    <w:p w:rsidR="00BD112D" w:rsidRDefault="00BD112D" w:rsidP="00BD112D">
      <w:pPr>
        <w:rPr>
          <w:noProof/>
        </w:rPr>
        <w:sectPr w:rsidR="00BD112D" w:rsidSect="00BD112D">
          <w:headerReference w:type="default" r:id="rId12"/>
          <w:headerReference w:type="first" r:id="rId13"/>
          <w:pgSz w:w="12240" w:h="15840"/>
          <w:pgMar w:top="1440" w:right="1440" w:bottom="1440" w:left="1440" w:gutter="0"/>
          <w:pgNumType w:fmt="lowerRoman" w:start="1"/>
          <w:titlePg/>
          <w:docGrid w:linePitch="360"/>
        </w:sectPr>
      </w:pPr>
      <w:r>
        <w:fldChar w:fldCharType="begin"/>
      </w:r>
      <w:r>
        <w:instrText xml:space="preserve"> INDEX \e "</w:instrText>
      </w:r>
      <w:r>
        <w:tab/>
        <w:instrText xml:space="preserve">" \c "1" \z "1033" </w:instrText>
      </w:r>
      <w:r>
        <w:fldChar w:fldCharType="separate"/>
      </w:r>
    </w:p>
    <w:p w:rsidR="00BD112D" w:rsidRDefault="00BD112D">
      <w:pPr>
        <w:pStyle w:val="Index1"/>
        <w:tabs>
          <w:tab w:val="right" w:leader="dot" w:pos="9350"/>
        </w:tabs>
        <w:rPr>
          <w:noProof/>
        </w:rPr>
      </w:pPr>
      <w:r>
        <w:rPr>
          <w:noProof/>
        </w:rPr>
        <w:t>Corporation</w:t>
      </w:r>
      <w:r>
        <w:rPr>
          <w:noProof/>
        </w:rPr>
        <w:tab/>
        <w:t>1</w:t>
      </w:r>
    </w:p>
    <w:p w:rsidR="00BD112D" w:rsidRDefault="00BD112D">
      <w:pPr>
        <w:pStyle w:val="Index1"/>
        <w:tabs>
          <w:tab w:val="right" w:leader="dot" w:pos="9350"/>
        </w:tabs>
        <w:rPr>
          <w:noProof/>
        </w:rPr>
      </w:pPr>
      <w:r>
        <w:rPr>
          <w:noProof/>
        </w:rPr>
        <w:t>ISEAL</w:t>
      </w:r>
      <w:r>
        <w:rPr>
          <w:noProof/>
        </w:rPr>
        <w:tab/>
        <w:t>2</w:t>
      </w:r>
    </w:p>
    <w:p w:rsidR="00BD112D" w:rsidRDefault="00BD112D">
      <w:pPr>
        <w:pStyle w:val="Index1"/>
        <w:tabs>
          <w:tab w:val="right" w:leader="dot" w:pos="9350"/>
        </w:tabs>
        <w:rPr>
          <w:noProof/>
        </w:rPr>
      </w:pPr>
      <w:r>
        <w:rPr>
          <w:noProof/>
        </w:rPr>
        <w:t>NGOs</w:t>
      </w:r>
      <w:r>
        <w:rPr>
          <w:noProof/>
        </w:rPr>
        <w:tab/>
        <w:t>2</w:t>
      </w:r>
    </w:p>
    <w:p w:rsidR="00BD112D" w:rsidRDefault="00BD112D">
      <w:pPr>
        <w:pStyle w:val="Index1"/>
        <w:tabs>
          <w:tab w:val="right" w:leader="dot" w:pos="9350"/>
        </w:tabs>
        <w:rPr>
          <w:noProof/>
        </w:rPr>
      </w:pPr>
      <w:r>
        <w:rPr>
          <w:noProof/>
        </w:rPr>
        <w:t>GSTC</w:t>
      </w:r>
      <w:r>
        <w:rPr>
          <w:noProof/>
        </w:rPr>
        <w:tab/>
        <w:t>1</w:t>
      </w:r>
    </w:p>
    <w:p w:rsidR="00BD112D" w:rsidRDefault="00BD112D">
      <w:pPr>
        <w:pStyle w:val="Index1"/>
        <w:tabs>
          <w:tab w:val="right" w:leader="dot" w:pos="9350"/>
        </w:tabs>
        <w:rPr>
          <w:noProof/>
        </w:rPr>
      </w:pPr>
      <w:r>
        <w:rPr>
          <w:noProof/>
        </w:rPr>
        <w:t>UN</w:t>
      </w:r>
      <w:r>
        <w:rPr>
          <w:noProof/>
        </w:rPr>
        <w:tab/>
        <w:t>14</w:t>
      </w:r>
    </w:p>
    <w:p w:rsidR="00BD112D" w:rsidRDefault="00BD112D">
      <w:pPr>
        <w:pStyle w:val="Index1"/>
        <w:tabs>
          <w:tab w:val="right" w:leader="dot" w:pos="9350"/>
        </w:tabs>
        <w:rPr>
          <w:noProof/>
        </w:rPr>
      </w:pPr>
      <w:r>
        <w:rPr>
          <w:noProof/>
        </w:rPr>
        <w:t>UNEP</w:t>
      </w:r>
      <w:r>
        <w:rPr>
          <w:noProof/>
        </w:rPr>
        <w:tab/>
        <w:t>14</w:t>
      </w:r>
    </w:p>
    <w:p w:rsidR="00BD112D" w:rsidRDefault="00BD112D">
      <w:pPr>
        <w:pStyle w:val="Index1"/>
        <w:tabs>
          <w:tab w:val="right" w:leader="dot" w:pos="9350"/>
        </w:tabs>
        <w:rPr>
          <w:noProof/>
        </w:rPr>
      </w:pPr>
      <w:r>
        <w:rPr>
          <w:noProof/>
        </w:rPr>
        <w:t>UNF</w:t>
      </w:r>
      <w:r>
        <w:rPr>
          <w:noProof/>
        </w:rPr>
        <w:tab/>
        <w:t>14</w:t>
      </w:r>
    </w:p>
    <w:p w:rsidR="00BD112D" w:rsidRDefault="00BD112D">
      <w:pPr>
        <w:pStyle w:val="Index1"/>
        <w:tabs>
          <w:tab w:val="right" w:leader="dot" w:pos="9350"/>
        </w:tabs>
        <w:rPr>
          <w:noProof/>
        </w:rPr>
      </w:pPr>
      <w:r>
        <w:rPr>
          <w:noProof/>
        </w:rPr>
        <w:t>UNWTO</w:t>
      </w:r>
      <w:r>
        <w:rPr>
          <w:noProof/>
        </w:rPr>
        <w:tab/>
        <w:t>3</w:t>
      </w:r>
    </w:p>
    <w:p w:rsidR="00BD112D" w:rsidRDefault="00BD112D" w:rsidP="00BD112D">
      <w:pPr>
        <w:rPr>
          <w:noProof/>
        </w:rPr>
        <w:sectPr w:rsidR="00BD112D" w:rsidSect="00BD112D">
          <w:type w:val="continuous"/>
          <w:pgSz w:w="12240" w:h="15840"/>
          <w:pgMar w:top="1440" w:right="1440" w:bottom="1440" w:left="1440" w:gutter="0"/>
          <w:pgNumType w:fmt="lowerRoman"/>
          <w:titlePg/>
          <w:docGrid w:linePitch="360"/>
        </w:sectPr>
      </w:pPr>
    </w:p>
    <w:p w:rsidR="00BD112D" w:rsidRDefault="00BD112D" w:rsidP="00BD112D">
      <w:r>
        <w:fldChar w:fldCharType="end"/>
      </w:r>
    </w:p>
    <w:p w:rsidR="00BD112D" w:rsidRDefault="00BD112D" w:rsidP="00BD112D">
      <w:pPr>
        <w:rPr>
          <w:noProof/>
        </w:rPr>
        <w:sectPr w:rsidR="00BD112D" w:rsidSect="00BD112D">
          <w:type w:val="continuous"/>
          <w:pgSz w:w="12240" w:h="15840"/>
          <w:pgMar w:top="1440" w:right="1440" w:bottom="1440" w:left="1440" w:gutter="0"/>
          <w:pgNumType w:fmt="lowerRoman"/>
          <w:titlePg/>
          <w:docGrid w:linePitch="360"/>
        </w:sectPr>
      </w:pPr>
    </w:p>
    <w:p w:rsidR="00BD112D" w:rsidRDefault="00BD112D" w:rsidP="00BD112D">
      <w:pPr>
        <w:rPr>
          <w:noProof/>
        </w:rPr>
        <w:sectPr w:rsidR="00BD112D" w:rsidSect="00BD112D">
          <w:headerReference w:type="default" r:id="rId14"/>
          <w:headerReference w:type="first" r:id="rId15"/>
          <w:type w:val="continuous"/>
          <w:pgSz w:w="12240" w:h="15840"/>
          <w:pgMar w:top="1440" w:right="1440" w:bottom="1440" w:left="1440" w:gutter="0"/>
          <w:pgNumType w:fmt="lowerRoman" w:start="1"/>
          <w:titlePg/>
          <w:docGrid w:linePitch="360"/>
        </w:sectPr>
      </w:pPr>
    </w:p>
    <w:p w:rsidR="00BD112D" w:rsidRDefault="00BD112D" w:rsidP="00BD112D"/>
    <w:p w:rsidR="00BD112D" w:rsidRDefault="00BD112D" w:rsidP="00BD112D"/>
    <w:sectPr w:rsidR="00BD112D" w:rsidSect="00BD112D">
      <w:type w:val="continuous"/>
      <w:pgSz w:w="12240" w:h="15840"/>
      <w:pgMar w:top="1440" w:right="1440" w:bottom="1440" w:left="1440" w:gutter="0"/>
      <w:pgNumType w:fmt="lowerRoman"/>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12D" w:rsidRPr="005D5842" w:rsidRDefault="00BD112D" w:rsidP="00BD112D">
      <w:pPr>
        <w:pStyle w:val="Footer"/>
      </w:pPr>
    </w:p>
  </w:endnote>
  <w:endnote w:type="continuationSeparator" w:id="0">
    <w:p w:rsidR="00BD112D" w:rsidRPr="005D5842" w:rsidRDefault="00BD112D" w:rsidP="00BD112D">
      <w:pPr>
        <w:pStyle w:val="Footer"/>
      </w:pP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venir Light">
    <w:charset w:val="00"/>
    <w:family w:val="auto"/>
    <w:pitch w:val="variable"/>
    <w:sig w:usb0="00000003" w:usb1="00000000" w:usb2="00000000" w:usb3="00000000" w:csb0="00000001" w:csb1="00000000"/>
  </w:font>
  <w:font w:name="Avenir Heavy">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pPr>
      <w:pStyle w:val="Footer"/>
      <w:jc w:val="center"/>
      <w:rPr>
        <w:sz w:val="24"/>
        <w:szCs w:val="24"/>
      </w:rPr>
    </w:pPr>
    <w:r w:rsidRPr="000A641A">
      <w:rPr>
        <w:sz w:val="24"/>
        <w:szCs w:val="24"/>
      </w:rPr>
      <w:t xml:space="preserve">Page </w:t>
    </w:r>
    <w:r w:rsidRPr="000A641A">
      <w:rPr>
        <w:sz w:val="24"/>
        <w:szCs w:val="24"/>
      </w:rPr>
      <w:fldChar w:fldCharType="begin"/>
    </w:r>
    <w:r w:rsidRPr="000A641A">
      <w:rPr>
        <w:sz w:val="24"/>
        <w:szCs w:val="24"/>
      </w:rPr>
      <w:instrText xml:space="preserve"> PAGE </w:instrText>
    </w:r>
    <w:r w:rsidRPr="000A641A">
      <w:rPr>
        <w:sz w:val="24"/>
        <w:szCs w:val="24"/>
      </w:rPr>
      <w:fldChar w:fldCharType="separate"/>
    </w:r>
    <w:r w:rsidR="00E962E2">
      <w:rPr>
        <w:noProof/>
        <w:sz w:val="24"/>
        <w:szCs w:val="24"/>
      </w:rPr>
      <w:t>40</w:t>
    </w:r>
    <w:r w:rsidRPr="000A641A">
      <w:rPr>
        <w:sz w:val="24"/>
        <w:szCs w:val="24"/>
      </w:rPr>
      <w:fldChar w:fldCharType="end"/>
    </w:r>
  </w:p>
  <w:p w:rsidR="00BD112D" w:rsidRDefault="00BD112D" w:rsidP="00BD112D">
    <w:pPr>
      <w:pStyle w:val="Footer"/>
      <w:spacing w:line="200" w:lineRule="exact"/>
      <w:rPr>
        <w:sz w:val="24"/>
        <w:szCs w:val="24"/>
      </w:rPr>
    </w:pPr>
    <w:r w:rsidRPr="00284F52">
      <w:rPr>
        <w:rStyle w:val="zzmpTrailerItem"/>
      </w:rPr>
      <w:t>LEGAL_US_E # 89138910.9</w:t>
    </w:r>
    <w:r w:rsidRPr="00284F52">
      <w:t xml:space="preserve"> </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Look w:val="0000"/>
    </w:tblPr>
    <w:tblGrid>
      <w:gridCol w:w="4146"/>
      <w:gridCol w:w="1008"/>
      <w:gridCol w:w="4146"/>
    </w:tblGrid>
    <w:tr w:rsidR="00BD112D">
      <w:tblPrEx>
        <w:tblCellMar>
          <w:top w:w="0" w:type="dxa"/>
          <w:bottom w:w="0" w:type="dxa"/>
        </w:tblCellMar>
      </w:tblPrEx>
      <w:trPr>
        <w:jc w:val="center"/>
      </w:trPr>
      <w:tc>
        <w:tcPr>
          <w:tcW w:w="4146" w:type="dxa"/>
        </w:tcPr>
        <w:p w:rsidR="00BD112D" w:rsidRDefault="00BD112D" w:rsidP="00BD112D">
          <w:pPr>
            <w:pStyle w:val="Footer"/>
            <w:spacing w:line="200" w:lineRule="exact"/>
          </w:pPr>
          <w:r w:rsidRPr="00284F52">
            <w:rPr>
              <w:rStyle w:val="zzmpTrailerItem"/>
            </w:rPr>
            <w:t>LEGAL_US_E # 89138910.9</w:t>
          </w:r>
          <w:r w:rsidRPr="00284F52">
            <w:t xml:space="preserve"> </w:t>
          </w:r>
        </w:p>
      </w:tc>
      <w:tc>
        <w:tcPr>
          <w:tcW w:w="1008" w:type="dxa"/>
        </w:tcPr>
        <w:p w:rsidR="00BD112D" w:rsidRDefault="00BD112D">
          <w:pPr>
            <w:pStyle w:val="Footer"/>
            <w:jc w:val="center"/>
            <w:rPr>
              <w:rStyle w:val="PageNumber"/>
            </w:rPr>
          </w:pPr>
          <w:r>
            <w:rPr>
              <w:rStyle w:val="PageNumber"/>
            </w:rPr>
            <w:t>-</w:t>
          </w:r>
          <w:fldSimple w:instr=" PAGE  \* MERGEFORMAT ">
            <w:r w:rsidR="00E962E2">
              <w:rPr>
                <w:rStyle w:val="PageNumber"/>
                <w:noProof/>
              </w:rPr>
              <w:t>v</w:t>
            </w:r>
          </w:fldSimple>
          <w:r>
            <w:rPr>
              <w:rStyle w:val="PageNumber"/>
            </w:rPr>
            <w:t>-</w:t>
          </w:r>
        </w:p>
      </w:tc>
      <w:tc>
        <w:tcPr>
          <w:tcW w:w="4146" w:type="dxa"/>
        </w:tcPr>
        <w:p w:rsidR="00BD112D" w:rsidRDefault="00BD112D">
          <w:pPr>
            <w:pStyle w:val="Footer"/>
          </w:pPr>
        </w:p>
      </w:tc>
    </w:tr>
  </w:tbl>
  <w:p w:rsidR="00BD112D" w:rsidRPr="009F6A90" w:rsidRDefault="00BD112D" w:rsidP="00BD112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Look w:val="0000"/>
    </w:tblPr>
    <w:tblGrid>
      <w:gridCol w:w="4146"/>
      <w:gridCol w:w="1008"/>
      <w:gridCol w:w="4146"/>
    </w:tblGrid>
    <w:tr w:rsidR="00BD112D">
      <w:tblPrEx>
        <w:tblCellMar>
          <w:top w:w="0" w:type="dxa"/>
          <w:bottom w:w="0" w:type="dxa"/>
        </w:tblCellMar>
      </w:tblPrEx>
      <w:trPr>
        <w:jc w:val="center"/>
      </w:trPr>
      <w:tc>
        <w:tcPr>
          <w:tcW w:w="4146" w:type="dxa"/>
        </w:tcPr>
        <w:p w:rsidR="00BD112D" w:rsidRDefault="00BD112D" w:rsidP="00BD112D">
          <w:pPr>
            <w:pStyle w:val="Footer"/>
            <w:spacing w:line="200" w:lineRule="exact"/>
          </w:pPr>
          <w:r w:rsidRPr="00284F52">
            <w:rPr>
              <w:rStyle w:val="zzmpTrailerItem"/>
            </w:rPr>
            <w:t>LEGAL_US_E # 89138910.9</w:t>
          </w:r>
          <w:r w:rsidRPr="00284F52">
            <w:t xml:space="preserve"> </w:t>
          </w:r>
        </w:p>
      </w:tc>
      <w:tc>
        <w:tcPr>
          <w:tcW w:w="1008" w:type="dxa"/>
        </w:tcPr>
        <w:p w:rsidR="00BD112D" w:rsidRDefault="00BD112D">
          <w:pPr>
            <w:pStyle w:val="Footer"/>
            <w:jc w:val="center"/>
            <w:rPr>
              <w:rStyle w:val="PageNumber"/>
            </w:rPr>
          </w:pPr>
          <w:r>
            <w:rPr>
              <w:rStyle w:val="PageNumber"/>
            </w:rPr>
            <w:t>-</w:t>
          </w:r>
          <w:fldSimple w:instr=" PAGE  \* MERGEFORMAT ">
            <w:r w:rsidR="00E962E2">
              <w:rPr>
                <w:rStyle w:val="PageNumber"/>
                <w:noProof/>
              </w:rPr>
              <w:t>i</w:t>
            </w:r>
          </w:fldSimple>
          <w:r>
            <w:rPr>
              <w:rStyle w:val="PageNumber"/>
            </w:rPr>
            <w:t>-</w:t>
          </w:r>
        </w:p>
      </w:tc>
      <w:tc>
        <w:tcPr>
          <w:tcW w:w="4146" w:type="dxa"/>
        </w:tcPr>
        <w:p w:rsidR="00BD112D" w:rsidRDefault="00BD112D">
          <w:pPr>
            <w:pStyle w:val="Footer"/>
          </w:pPr>
        </w:p>
      </w:tc>
    </w:tr>
  </w:tbl>
  <w:p w:rsidR="00BD112D" w:rsidRPr="009F6A90" w:rsidRDefault="00BD112D" w:rsidP="00BD112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12D" w:rsidRDefault="00BD112D">
      <w:r>
        <w:separator/>
      </w:r>
    </w:p>
  </w:footnote>
  <w:footnote w:type="continuationSeparator" w:id="0">
    <w:p w:rsidR="00BD112D" w:rsidRDefault="00BD112D">
      <w:r>
        <w:continuationSeparator/>
      </w:r>
    </w:p>
  </w:footnote>
  <w:footnote w:id="1">
    <w:p w:rsidR="00BD112D" w:rsidRPr="00315E63" w:rsidRDefault="00BD112D" w:rsidP="00BD112D">
      <w:pPr>
        <w:pStyle w:val="PlainText"/>
        <w:rPr>
          <w:rFonts w:ascii="Times New Roman" w:hAnsi="Times New Roman"/>
          <w:sz w:val="20"/>
          <w:szCs w:val="20"/>
        </w:rPr>
      </w:pPr>
      <w:r w:rsidRPr="00315E63">
        <w:rPr>
          <w:rStyle w:val="FootnoteReference"/>
          <w:rFonts w:ascii="Times New Roman" w:hAnsi="Times New Roman"/>
          <w:sz w:val="20"/>
          <w:szCs w:val="20"/>
        </w:rPr>
        <w:footnoteRef/>
      </w:r>
      <w:r w:rsidRPr="00315E63">
        <w:rPr>
          <w:rFonts w:ascii="Times New Roman" w:hAnsi="Times New Roman"/>
          <w:sz w:val="20"/>
          <w:szCs w:val="20"/>
        </w:rPr>
        <w:t xml:space="preserve"> Only nationally accredited public or private academic or research institution</w:t>
      </w:r>
      <w:r>
        <w:rPr>
          <w:rFonts w:ascii="Times New Roman" w:hAnsi="Times New Roman"/>
          <w:sz w:val="20"/>
          <w:szCs w:val="20"/>
        </w:rPr>
        <w:t>s</w:t>
      </w:r>
      <w:r w:rsidRPr="00315E63">
        <w:rPr>
          <w:rFonts w:ascii="Times New Roman" w:hAnsi="Times New Roman"/>
          <w:sz w:val="20"/>
          <w:szCs w:val="20"/>
        </w:rPr>
        <w:t xml:space="preserve"> may be considered for </w:t>
      </w:r>
      <w:r>
        <w:rPr>
          <w:rFonts w:ascii="Times New Roman" w:hAnsi="Times New Roman"/>
          <w:sz w:val="20"/>
          <w:szCs w:val="20"/>
        </w:rPr>
        <w:t>GSTC</w:t>
      </w:r>
      <w:r w:rsidRPr="00315E63">
        <w:rPr>
          <w:rFonts w:ascii="Times New Roman" w:hAnsi="Times New Roman"/>
          <w:sz w:val="20"/>
          <w:szCs w:val="20"/>
        </w:rPr>
        <w:t xml:space="preserve"> membership</w:t>
      </w:r>
      <w:r>
        <w:rPr>
          <w:rFonts w:ascii="Times New Roman" w:hAnsi="Times New Roman"/>
          <w:sz w:val="20"/>
          <w:szCs w:val="20"/>
        </w:rPr>
        <w:t xml:space="preserve">.  </w:t>
      </w:r>
      <w:r w:rsidRPr="00315E63">
        <w:rPr>
          <w:rFonts w:ascii="Times New Roman" w:hAnsi="Times New Roman"/>
          <w:sz w:val="20"/>
          <w:szCs w:val="20"/>
        </w:rPr>
        <w:t>The qualified institution may apply for membership, even though it will likely be prompted to do so by a single division (i.e</w:t>
      </w:r>
      <w:r>
        <w:rPr>
          <w:rFonts w:ascii="Times New Roman" w:hAnsi="Times New Roman"/>
          <w:sz w:val="20"/>
          <w:szCs w:val="20"/>
        </w:rPr>
        <w:t xml:space="preserve">., </w:t>
      </w:r>
      <w:r w:rsidRPr="00315E63">
        <w:rPr>
          <w:rFonts w:ascii="Times New Roman" w:hAnsi="Times New Roman"/>
          <w:sz w:val="20"/>
          <w:szCs w:val="20"/>
        </w:rPr>
        <w:t>tourism program) within the academic institution.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rsidP="00BD112D">
    <w:pPr>
      <w:pStyle w:val="TOCHeader"/>
      <w:tabs>
        <w:tab w:val="center" w:pos="4680"/>
        <w:tab w:val="right" w:pos="9360"/>
      </w:tabs>
      <w:rPr>
        <w:u w:val="single"/>
      </w:rPr>
    </w:pPr>
    <w:r w:rsidRPr="009F6A90">
      <w:rPr>
        <w:b/>
        <w:caps/>
      </w:rPr>
      <w:t>Table of Contents</w:t>
    </w:r>
  </w:p>
  <w:p w:rsidR="00BD112D" w:rsidRDefault="00BD112D" w:rsidP="00BD112D">
    <w:pPr>
      <w:pStyle w:val="TOCHeader"/>
      <w:tabs>
        <w:tab w:val="center" w:pos="4680"/>
        <w:tab w:val="right" w:pos="9360"/>
      </w:tabs>
    </w:pPr>
    <w:r>
      <w:t>(continued)</w:t>
    </w:r>
  </w:p>
  <w:p w:rsidR="00BD112D" w:rsidRDefault="00BD112D" w:rsidP="00BD112D">
    <w:pPr>
      <w:pStyle w:val="TOCHeader"/>
      <w:tabs>
        <w:tab w:val="center" w:pos="4680"/>
        <w:tab w:val="right" w:pos="9360"/>
      </w:tabs>
      <w:spacing w:after="200"/>
      <w:jc w:val="right"/>
      <w:rPr>
        <w:u w:val="single"/>
      </w:rPr>
    </w:pPr>
    <w:r w:rsidRPr="009F6A90">
      <w:rPr>
        <w:b/>
      </w:rPr>
      <w:t>Page</w:t>
    </w:r>
  </w:p>
  <w:p w:rsidR="00BD112D" w:rsidRPr="009F6A90" w:rsidRDefault="00BD112D" w:rsidP="00BD112D">
    <w:pPr>
      <w:pStyle w:val="Header"/>
      <w:tabs>
        <w:tab w:val="clear" w:pos="4320"/>
        <w:tab w:val="center" w:pos="4680"/>
      </w:tabs>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rsidP="00BD112D">
    <w:pPr>
      <w:pStyle w:val="TOCHeader"/>
      <w:tabs>
        <w:tab w:val="center" w:pos="4680"/>
        <w:tab w:val="right" w:pos="9360"/>
      </w:tabs>
      <w:rPr>
        <w:u w:val="single"/>
      </w:rPr>
    </w:pPr>
    <w:r w:rsidRPr="009F6A90">
      <w:rPr>
        <w:b/>
        <w:caps/>
      </w:rPr>
      <w:t>Table of Contents</w:t>
    </w:r>
  </w:p>
  <w:p w:rsidR="00BD112D" w:rsidRDefault="00BD112D" w:rsidP="00BD112D">
    <w:pPr>
      <w:pStyle w:val="TOCHeader"/>
      <w:tabs>
        <w:tab w:val="center" w:pos="4680"/>
        <w:tab w:val="right" w:pos="9360"/>
      </w:tabs>
    </w:pPr>
  </w:p>
  <w:p w:rsidR="00BD112D" w:rsidRDefault="00BD112D" w:rsidP="00BD112D">
    <w:pPr>
      <w:pStyle w:val="TOCHeader"/>
      <w:tabs>
        <w:tab w:val="center" w:pos="4680"/>
        <w:tab w:val="right" w:pos="9360"/>
      </w:tabs>
      <w:spacing w:after="200"/>
      <w:jc w:val="right"/>
      <w:rPr>
        <w:u w:val="single"/>
      </w:rPr>
    </w:pPr>
    <w:r w:rsidRPr="009F6A90">
      <w:rPr>
        <w:b/>
      </w:rPr>
      <w:t>Page</w:t>
    </w:r>
  </w:p>
  <w:p w:rsidR="00BD112D" w:rsidRPr="009F6A90" w:rsidRDefault="00BD112D" w:rsidP="00BD112D">
    <w:pPr>
      <w:pStyle w:val="Header"/>
      <w:tabs>
        <w:tab w:val="clear" w:pos="4320"/>
        <w:tab w:val="center" w:pos="4680"/>
      </w:tabs>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rsidP="00BD112D">
    <w:pPr>
      <w:pStyle w:val="TOCHeader"/>
      <w:tabs>
        <w:tab w:val="center" w:pos="4680"/>
        <w:tab w:val="right" w:pos="9360"/>
      </w:tabs>
      <w:rPr>
        <w:u w:val="single"/>
      </w:rPr>
    </w:pPr>
    <w:r>
      <w:rPr>
        <w:b/>
        <w:caps/>
      </w:rPr>
      <w:t>index of defined terms</w:t>
    </w:r>
  </w:p>
  <w:p w:rsidR="00BD112D" w:rsidRDefault="00BD112D" w:rsidP="00BD112D">
    <w:pPr>
      <w:pStyle w:val="TOCHeader"/>
      <w:tabs>
        <w:tab w:val="center" w:pos="4680"/>
        <w:tab w:val="right" w:pos="9360"/>
      </w:tabs>
    </w:pPr>
    <w:r>
      <w:t>(continued)</w:t>
    </w:r>
  </w:p>
  <w:p w:rsidR="00BD112D" w:rsidRDefault="00BD112D" w:rsidP="00BD112D">
    <w:pPr>
      <w:pStyle w:val="TOCHeader"/>
      <w:tabs>
        <w:tab w:val="center" w:pos="4680"/>
        <w:tab w:val="right" w:pos="9360"/>
      </w:tabs>
      <w:spacing w:after="200"/>
      <w:jc w:val="right"/>
      <w:rPr>
        <w:u w:val="single"/>
      </w:rPr>
    </w:pPr>
    <w:r w:rsidRPr="009F6A90">
      <w:rPr>
        <w:b/>
      </w:rPr>
      <w:t>Page</w:t>
    </w:r>
  </w:p>
  <w:p w:rsidR="00BD112D" w:rsidRPr="009F6A90" w:rsidRDefault="00BD112D" w:rsidP="00BD112D">
    <w:pPr>
      <w:pStyle w:val="Header"/>
      <w:tabs>
        <w:tab w:val="clear" w:pos="4320"/>
        <w:tab w:val="center" w:pos="4680"/>
      </w:tabs>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rsidP="00BD112D">
    <w:pPr>
      <w:pStyle w:val="TOCHeader"/>
      <w:tabs>
        <w:tab w:val="center" w:pos="4680"/>
        <w:tab w:val="right" w:pos="9360"/>
      </w:tabs>
      <w:rPr>
        <w:u w:val="single"/>
      </w:rPr>
    </w:pPr>
    <w:r>
      <w:rPr>
        <w:b/>
        <w:caps/>
      </w:rPr>
      <w:t>index of defined terms</w:t>
    </w:r>
  </w:p>
  <w:p w:rsidR="00BD112D" w:rsidRDefault="00BD112D" w:rsidP="00BD112D">
    <w:pPr>
      <w:pStyle w:val="TOCHeader"/>
      <w:tabs>
        <w:tab w:val="center" w:pos="4680"/>
        <w:tab w:val="right" w:pos="9360"/>
      </w:tabs>
    </w:pPr>
  </w:p>
  <w:p w:rsidR="00BD112D" w:rsidRDefault="00BD112D" w:rsidP="00BD112D">
    <w:pPr>
      <w:pStyle w:val="TOCHeader"/>
      <w:tabs>
        <w:tab w:val="center" w:pos="4680"/>
        <w:tab w:val="right" w:pos="9360"/>
      </w:tabs>
      <w:spacing w:after="200"/>
      <w:jc w:val="right"/>
      <w:rPr>
        <w:u w:val="single"/>
      </w:rPr>
    </w:pPr>
    <w:r w:rsidRPr="009F6A90">
      <w:rPr>
        <w:b/>
      </w:rPr>
      <w:t>Page</w:t>
    </w:r>
  </w:p>
  <w:p w:rsidR="00BD112D" w:rsidRPr="009F6A90" w:rsidRDefault="00BD112D" w:rsidP="00BD112D">
    <w:pPr>
      <w:pStyle w:val="Header"/>
      <w:tabs>
        <w:tab w:val="clear" w:pos="4320"/>
        <w:tab w:val="center" w:pos="4680"/>
      </w:tabs>
    </w:pP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rsidP="00BD112D">
    <w:pPr>
      <w:pStyle w:val="TOCHeader"/>
      <w:tabs>
        <w:tab w:val="center" w:pos="4680"/>
        <w:tab w:val="right" w:pos="9360"/>
      </w:tabs>
      <w:rPr>
        <w:u w:val="single"/>
      </w:rPr>
    </w:pPr>
    <w:r>
      <w:rPr>
        <w:b/>
        <w:caps/>
      </w:rPr>
      <w:t>index of defined terms</w:t>
    </w:r>
  </w:p>
  <w:p w:rsidR="00BD112D" w:rsidRDefault="00BD112D" w:rsidP="00BD112D">
    <w:pPr>
      <w:pStyle w:val="TOCHeader"/>
      <w:tabs>
        <w:tab w:val="center" w:pos="4680"/>
        <w:tab w:val="right" w:pos="9360"/>
      </w:tabs>
    </w:pPr>
    <w:r>
      <w:t>(continued)</w:t>
    </w:r>
  </w:p>
  <w:p w:rsidR="00BD112D" w:rsidRDefault="00BD112D" w:rsidP="00BD112D">
    <w:pPr>
      <w:pStyle w:val="TOCHeader"/>
      <w:tabs>
        <w:tab w:val="center" w:pos="4680"/>
        <w:tab w:val="right" w:pos="9360"/>
      </w:tabs>
      <w:spacing w:after="200"/>
      <w:jc w:val="right"/>
      <w:rPr>
        <w:u w:val="single"/>
      </w:rPr>
    </w:pPr>
    <w:r w:rsidRPr="009F6A90">
      <w:rPr>
        <w:b/>
      </w:rPr>
      <w:t>Page</w:t>
    </w:r>
  </w:p>
  <w:p w:rsidR="00BD112D" w:rsidRPr="009F6A90" w:rsidRDefault="00BD112D" w:rsidP="00BD112D">
    <w:pPr>
      <w:pStyle w:val="Header"/>
      <w:tabs>
        <w:tab w:val="clear" w:pos="4320"/>
        <w:tab w:val="center" w:pos="4680"/>
      </w:tabs>
    </w:pP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12D" w:rsidRDefault="00BD112D" w:rsidP="00BD112D">
    <w:pPr>
      <w:pStyle w:val="TOCHeader"/>
      <w:tabs>
        <w:tab w:val="center" w:pos="4680"/>
        <w:tab w:val="right" w:pos="9360"/>
      </w:tabs>
      <w:rPr>
        <w:u w:val="single"/>
      </w:rPr>
    </w:pPr>
    <w:r>
      <w:rPr>
        <w:b/>
        <w:caps/>
      </w:rPr>
      <w:t>index of defined terms</w:t>
    </w:r>
  </w:p>
  <w:p w:rsidR="00BD112D" w:rsidRDefault="00BD112D" w:rsidP="00BD112D">
    <w:pPr>
      <w:pStyle w:val="TOCHeader"/>
      <w:tabs>
        <w:tab w:val="center" w:pos="4680"/>
        <w:tab w:val="right" w:pos="9360"/>
      </w:tabs>
    </w:pPr>
  </w:p>
  <w:p w:rsidR="00BD112D" w:rsidRDefault="00BD112D" w:rsidP="00BD112D">
    <w:pPr>
      <w:pStyle w:val="TOCHeader"/>
      <w:tabs>
        <w:tab w:val="center" w:pos="4680"/>
        <w:tab w:val="right" w:pos="9360"/>
      </w:tabs>
      <w:spacing w:after="200"/>
      <w:jc w:val="right"/>
      <w:rPr>
        <w:u w:val="single"/>
      </w:rPr>
    </w:pPr>
    <w:r w:rsidRPr="009F6A90">
      <w:rPr>
        <w:b/>
      </w:rPr>
      <w:t>Page</w:t>
    </w:r>
  </w:p>
  <w:p w:rsidR="00BD112D" w:rsidRPr="009F6A90" w:rsidRDefault="00BD112D" w:rsidP="00BD112D">
    <w:pPr>
      <w:pStyle w:val="Header"/>
      <w:tabs>
        <w:tab w:val="clear" w:pos="4320"/>
        <w:tab w:val="center" w:pos="4680"/>
      </w:tabs>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666C86"/>
    <w:lvl w:ilvl="0">
      <w:start w:val="1"/>
      <w:numFmt w:val="decimal"/>
      <w:pStyle w:val="ListNumber5"/>
      <w:lvlText w:val="%1."/>
      <w:lvlJc w:val="left"/>
      <w:pPr>
        <w:tabs>
          <w:tab w:val="num" w:pos="3600"/>
        </w:tabs>
        <w:ind w:left="3600" w:hanging="720"/>
      </w:pPr>
    </w:lvl>
  </w:abstractNum>
  <w:abstractNum w:abstractNumId="1">
    <w:nsid w:val="FFFFFF7D"/>
    <w:multiLevelType w:val="singleLevel"/>
    <w:tmpl w:val="38047D3C"/>
    <w:lvl w:ilvl="0">
      <w:start w:val="1"/>
      <w:numFmt w:val="decimal"/>
      <w:pStyle w:val="ListNumber4"/>
      <w:lvlText w:val="%1."/>
      <w:lvlJc w:val="left"/>
      <w:pPr>
        <w:tabs>
          <w:tab w:val="num" w:pos="2880"/>
        </w:tabs>
        <w:ind w:left="2880" w:hanging="720"/>
      </w:pPr>
    </w:lvl>
  </w:abstractNum>
  <w:abstractNum w:abstractNumId="2">
    <w:nsid w:val="FFFFFF7E"/>
    <w:multiLevelType w:val="singleLevel"/>
    <w:tmpl w:val="7A64B214"/>
    <w:lvl w:ilvl="0">
      <w:start w:val="1"/>
      <w:numFmt w:val="decimal"/>
      <w:pStyle w:val="ListNumber3"/>
      <w:lvlText w:val="%1."/>
      <w:lvlJc w:val="left"/>
      <w:pPr>
        <w:tabs>
          <w:tab w:val="num" w:pos="2160"/>
        </w:tabs>
        <w:ind w:left="2160" w:hanging="720"/>
      </w:pPr>
    </w:lvl>
  </w:abstractNum>
  <w:abstractNum w:abstractNumId="3">
    <w:nsid w:val="FFFFFF7F"/>
    <w:multiLevelType w:val="singleLevel"/>
    <w:tmpl w:val="B9020E2C"/>
    <w:lvl w:ilvl="0">
      <w:start w:val="1"/>
      <w:numFmt w:val="decimal"/>
      <w:pStyle w:val="ListNumber2"/>
      <w:lvlText w:val="%1."/>
      <w:lvlJc w:val="left"/>
      <w:pPr>
        <w:tabs>
          <w:tab w:val="num" w:pos="1440"/>
        </w:tabs>
        <w:ind w:left="1440" w:hanging="720"/>
      </w:pPr>
    </w:lvl>
  </w:abstractNum>
  <w:abstractNum w:abstractNumId="4">
    <w:nsid w:val="FFFFFF80"/>
    <w:multiLevelType w:val="singleLevel"/>
    <w:tmpl w:val="86644CBE"/>
    <w:lvl w:ilvl="0">
      <w:start w:val="1"/>
      <w:numFmt w:val="bullet"/>
      <w:pStyle w:val="ListBullet5"/>
      <w:lvlText w:val=""/>
      <w:lvlJc w:val="left"/>
      <w:pPr>
        <w:tabs>
          <w:tab w:val="num" w:pos="3600"/>
        </w:tabs>
        <w:ind w:left="3600" w:hanging="720"/>
      </w:pPr>
      <w:rPr>
        <w:rFonts w:ascii="Symbol" w:hAnsi="Symbol" w:hint="default"/>
      </w:rPr>
    </w:lvl>
  </w:abstractNum>
  <w:abstractNum w:abstractNumId="5">
    <w:nsid w:val="FFFFFF81"/>
    <w:multiLevelType w:val="singleLevel"/>
    <w:tmpl w:val="DE18D468"/>
    <w:lvl w:ilvl="0">
      <w:start w:val="1"/>
      <w:numFmt w:val="bullet"/>
      <w:pStyle w:val="ListBullet4"/>
      <w:lvlText w:val=""/>
      <w:lvlJc w:val="left"/>
      <w:pPr>
        <w:tabs>
          <w:tab w:val="num" w:pos="2880"/>
        </w:tabs>
        <w:ind w:left="2880" w:hanging="720"/>
      </w:pPr>
      <w:rPr>
        <w:rFonts w:ascii="Symbol" w:hAnsi="Symbol" w:hint="default"/>
      </w:rPr>
    </w:lvl>
  </w:abstractNum>
  <w:abstractNum w:abstractNumId="6">
    <w:nsid w:val="FFFFFF82"/>
    <w:multiLevelType w:val="singleLevel"/>
    <w:tmpl w:val="26F4BDF4"/>
    <w:lvl w:ilvl="0">
      <w:start w:val="1"/>
      <w:numFmt w:val="bullet"/>
      <w:pStyle w:val="ListBullet3"/>
      <w:lvlText w:val=""/>
      <w:lvlJc w:val="left"/>
      <w:pPr>
        <w:tabs>
          <w:tab w:val="num" w:pos="2160"/>
        </w:tabs>
        <w:ind w:left="2160" w:hanging="720"/>
      </w:pPr>
      <w:rPr>
        <w:rFonts w:ascii="Symbol" w:hAnsi="Symbol" w:hint="default"/>
      </w:rPr>
    </w:lvl>
  </w:abstractNum>
  <w:abstractNum w:abstractNumId="7">
    <w:nsid w:val="FFFFFF83"/>
    <w:multiLevelType w:val="singleLevel"/>
    <w:tmpl w:val="1C568B68"/>
    <w:lvl w:ilvl="0">
      <w:start w:val="1"/>
      <w:numFmt w:val="bullet"/>
      <w:pStyle w:val="ListBullet2"/>
      <w:lvlText w:val=""/>
      <w:lvlJc w:val="left"/>
      <w:pPr>
        <w:tabs>
          <w:tab w:val="num" w:pos="1440"/>
        </w:tabs>
        <w:ind w:left="1440" w:hanging="720"/>
      </w:pPr>
      <w:rPr>
        <w:rFonts w:ascii="Symbol" w:hAnsi="Symbol" w:hint="default"/>
      </w:rPr>
    </w:lvl>
  </w:abstractNum>
  <w:abstractNum w:abstractNumId="8">
    <w:nsid w:val="FFFFFF88"/>
    <w:multiLevelType w:val="singleLevel"/>
    <w:tmpl w:val="5458402E"/>
    <w:lvl w:ilvl="0">
      <w:start w:val="1"/>
      <w:numFmt w:val="decimal"/>
      <w:pStyle w:val="ListNumber"/>
      <w:lvlText w:val="%1."/>
      <w:lvlJc w:val="left"/>
      <w:pPr>
        <w:tabs>
          <w:tab w:val="num" w:pos="720"/>
        </w:tabs>
        <w:ind w:left="720" w:hanging="720"/>
      </w:pPr>
    </w:lvl>
  </w:abstractNum>
  <w:abstractNum w:abstractNumId="9">
    <w:nsid w:val="FFFFFF89"/>
    <w:multiLevelType w:val="singleLevel"/>
    <w:tmpl w:val="41B631F4"/>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50E65946"/>
    <w:multiLevelType w:val="hybridMultilevel"/>
    <w:tmpl w:val="13F8589E"/>
    <w:lvl w:ilvl="0" w:tplc="3EC6A440">
      <w:start w:val="1"/>
      <w:numFmt w:val="decimal"/>
      <w:pStyle w:val="EndnoteReference"/>
      <w:lvlText w:val="%1."/>
      <w:lvlJc w:val="left"/>
      <w:pPr>
        <w:ind w:left="900" w:hanging="360"/>
      </w:pPr>
      <w:rPr>
        <w:rFonts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3EA454C"/>
    <w:multiLevelType w:val="multilevel"/>
    <w:tmpl w:val="F3ACAA16"/>
    <w:name w:val="zzmpBylaws||Bylaws|2|1|1|4|2|45||1|2|1||1|2|1||1|2|1||1|2|0||mpNA||mpNA||mpNA||mpNA||"/>
    <w:lvl w:ilvl="0">
      <w:start w:val="1"/>
      <w:numFmt w:val="upperRoman"/>
      <w:pStyle w:val="BylawsL1"/>
      <w:suff w:val="nothing"/>
      <w:lvlText w:val="ARTICLE %1"/>
      <w:lvlJc w:val="left"/>
      <w:pPr>
        <w:tabs>
          <w:tab w:val="num" w:pos="720"/>
        </w:tabs>
        <w:ind w:left="0" w:firstLine="0"/>
      </w:pPr>
      <w:rPr>
        <w:b/>
        <w:i w:val="0"/>
        <w:caps/>
        <w:smallCaps w:val="0"/>
        <w:strike w:val="0"/>
        <w:dstrike w:val="0"/>
        <w:outline w:val="0"/>
        <w:shadow w:val="0"/>
        <w:emboss w:val="0"/>
        <w:imprint w:val="0"/>
        <w:vanish w:val="0"/>
        <w:u w:val="single"/>
        <w:effect w:val="none"/>
        <w:vertAlign w:val="baseline"/>
      </w:rPr>
    </w:lvl>
    <w:lvl w:ilvl="1">
      <w:start w:val="1"/>
      <w:numFmt w:val="decimal"/>
      <w:pStyle w:val="BylawsL2"/>
      <w:lvlText w:val="Section %2."/>
      <w:lvlJc w:val="left"/>
      <w:pPr>
        <w:tabs>
          <w:tab w:val="num" w:pos="2340"/>
        </w:tabs>
        <w:ind w:left="900" w:firstLine="0"/>
      </w:pPr>
      <w:rPr>
        <w:b/>
        <w:i w:val="0"/>
        <w:caps w:val="0"/>
        <w:smallCaps w:val="0"/>
        <w:strike w:val="0"/>
        <w:dstrike w:val="0"/>
        <w:outline w:val="0"/>
        <w:shadow w:val="0"/>
        <w:emboss w:val="0"/>
        <w:imprint w:val="0"/>
        <w:vanish w:val="0"/>
        <w:u w:val="none"/>
        <w:effect w:val="none"/>
        <w:vertAlign w:val="baseline"/>
      </w:rPr>
    </w:lvl>
    <w:lvl w:ilvl="2">
      <w:start w:val="1"/>
      <w:numFmt w:val="lowerLetter"/>
      <w:pStyle w:val="BylawsL3"/>
      <w:lvlText w:val="(%3)"/>
      <w:lvlJc w:val="left"/>
      <w:pPr>
        <w:tabs>
          <w:tab w:val="num" w:pos="2880"/>
        </w:tabs>
        <w:ind w:left="720" w:firstLine="1440"/>
      </w:pPr>
      <w:rPr>
        <w:b w:val="0"/>
        <w:i w:val="0"/>
        <w:caps w:val="0"/>
        <w:smallCaps w:val="0"/>
        <w:strike w:val="0"/>
        <w:dstrike w:val="0"/>
        <w:outline w:val="0"/>
        <w:shadow w:val="0"/>
        <w:emboss w:val="0"/>
        <w:imprint w:val="0"/>
        <w:vanish w:val="0"/>
        <w:u w:val="none"/>
        <w:effect w:val="none"/>
        <w:vertAlign w:val="baseline"/>
      </w:rPr>
    </w:lvl>
    <w:lvl w:ilvl="3">
      <w:start w:val="1"/>
      <w:numFmt w:val="decimal"/>
      <w:pStyle w:val="BylawsL4"/>
      <w:lvlText w:val="(%4)"/>
      <w:lvlJc w:val="left"/>
      <w:pPr>
        <w:tabs>
          <w:tab w:val="num" w:pos="3600"/>
        </w:tabs>
        <w:ind w:left="720" w:firstLine="216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BylawsL5"/>
      <w:lvlText w:val="(%5)"/>
      <w:lvlJc w:val="right"/>
      <w:pPr>
        <w:tabs>
          <w:tab w:val="num" w:pos="4320"/>
        </w:tabs>
        <w:ind w:left="720" w:firstLine="3024"/>
      </w:pPr>
      <w:rPr>
        <w:b w:val="0"/>
        <w:i w:val="0"/>
        <w:caps w:val="0"/>
        <w:smallCaps w:val="0"/>
        <w:strike w:val="0"/>
        <w:dstrike w:val="0"/>
        <w:outline w:val="0"/>
        <w:shadow w:val="0"/>
        <w:emboss w:val="0"/>
        <w:imprint w:val="0"/>
        <w:vanish w:val="0"/>
        <w:u w:val="none"/>
        <w:effect w:val="none"/>
        <w:vertAlign w:val="baseline"/>
      </w:rPr>
    </w:lvl>
    <w:lvl w:ilvl="5">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lvl w:ilvl="6">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lvl w:ilvl="7">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lvl w:ilvl="8">
      <w:start w:val="1"/>
      <w:numFmt w:val="none"/>
      <w:lvlText w:val=""/>
      <w:lvlJc w:val="left"/>
      <w:pPr>
        <w:tabs>
          <w:tab w:val="num" w:pos="720"/>
        </w:tabs>
        <w:ind w:left="720" w:firstLine="0"/>
      </w:pPr>
      <w:rPr>
        <w:b w:val="0"/>
        <w:i w:val="0"/>
        <w:caps w:val="0"/>
        <w:smallCaps w:val="0"/>
        <w:strike w:val="0"/>
        <w:dstrike w:val="0"/>
        <w:outline w:val="0"/>
        <w:shadow w:val="0"/>
        <w:emboss w:val="0"/>
        <w:imprint w:val="0"/>
        <w:vanish w:val="0"/>
        <w:u w:val="none"/>
        <w:effect w:val="none"/>
        <w:vertAlign w:val="baseline"/>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lvlOverride w:ilvl="0">
      <w:startOverride w:val="1"/>
    </w:lvlOverride>
  </w:num>
  <w:num w:numId="15">
    <w:abstractNumId w:val="11"/>
    <w:lvlOverride w:ilvl="0">
      <w:startOverride w:val="1"/>
    </w:lvlOverride>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stylePaneFormatFilter w:val="0004"/>
  <w:trackRevision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55556F"/>
    <w:rsid w:val="00BD112D"/>
    <w:rsid w:val="00E962E2"/>
  </w:rsids>
  <m:mathPr>
    <m:mathFont m:val="New Yor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5842"/>
    <w:rPr>
      <w:sz w:val="24"/>
    </w:rPr>
  </w:style>
  <w:style w:type="paragraph" w:styleId="Heading1">
    <w:name w:val="heading 1"/>
    <w:aliases w:val="h1"/>
    <w:basedOn w:val="Normal"/>
    <w:next w:val="BodyText"/>
    <w:qFormat/>
    <w:rsid w:val="005D5842"/>
    <w:pPr>
      <w:keepNext/>
      <w:spacing w:after="240"/>
      <w:outlineLvl w:val="0"/>
    </w:pPr>
    <w:rPr>
      <w:caps/>
      <w:kern w:val="28"/>
    </w:rPr>
  </w:style>
  <w:style w:type="paragraph" w:styleId="Heading2">
    <w:name w:val="heading 2"/>
    <w:aliases w:val="h2"/>
    <w:basedOn w:val="Normal"/>
    <w:next w:val="Normal"/>
    <w:qFormat/>
    <w:rsid w:val="005D5842"/>
    <w:pPr>
      <w:keepNext/>
      <w:spacing w:before="240" w:after="60"/>
      <w:outlineLvl w:val="1"/>
    </w:pPr>
    <w:rPr>
      <w:b/>
      <w:i/>
    </w:rPr>
  </w:style>
  <w:style w:type="paragraph" w:styleId="Heading3">
    <w:name w:val="heading 3"/>
    <w:aliases w:val="h3"/>
    <w:basedOn w:val="Normal"/>
    <w:next w:val="Normal"/>
    <w:link w:val="Heading3Char"/>
    <w:qFormat/>
    <w:rsid w:val="005D5842"/>
    <w:pPr>
      <w:keepNext/>
      <w:spacing w:before="240" w:after="60"/>
      <w:outlineLvl w:val="2"/>
    </w:pPr>
  </w:style>
  <w:style w:type="paragraph" w:styleId="Heading4">
    <w:name w:val="heading 4"/>
    <w:aliases w:val="h4"/>
    <w:basedOn w:val="Normal"/>
    <w:next w:val="Normal"/>
    <w:qFormat/>
    <w:rsid w:val="005D5842"/>
    <w:pPr>
      <w:keepNext/>
      <w:spacing w:before="240" w:after="60"/>
      <w:outlineLvl w:val="3"/>
    </w:pPr>
    <w:rPr>
      <w:b/>
    </w:rPr>
  </w:style>
  <w:style w:type="paragraph" w:styleId="Heading5">
    <w:name w:val="heading 5"/>
    <w:aliases w:val="h5"/>
    <w:basedOn w:val="Normal"/>
    <w:next w:val="Normal"/>
    <w:qFormat/>
    <w:rsid w:val="005D5842"/>
    <w:pPr>
      <w:spacing w:before="240" w:after="60"/>
      <w:outlineLvl w:val="4"/>
    </w:pPr>
    <w:rPr>
      <w:sz w:val="22"/>
    </w:rPr>
  </w:style>
  <w:style w:type="paragraph" w:styleId="Heading6">
    <w:name w:val="heading 6"/>
    <w:aliases w:val="h6"/>
    <w:basedOn w:val="Normal"/>
    <w:next w:val="Normal"/>
    <w:qFormat/>
    <w:rsid w:val="005D5842"/>
    <w:pPr>
      <w:spacing w:before="240" w:after="60"/>
      <w:outlineLvl w:val="5"/>
    </w:pPr>
    <w:rPr>
      <w:i/>
      <w:sz w:val="22"/>
    </w:rPr>
  </w:style>
  <w:style w:type="paragraph" w:styleId="Heading7">
    <w:name w:val="heading 7"/>
    <w:aliases w:val="h7"/>
    <w:basedOn w:val="Normal"/>
    <w:next w:val="Normal"/>
    <w:qFormat/>
    <w:rsid w:val="005D5842"/>
    <w:pPr>
      <w:spacing w:before="240" w:after="60"/>
      <w:outlineLvl w:val="6"/>
    </w:pPr>
    <w:rPr>
      <w:sz w:val="20"/>
    </w:rPr>
  </w:style>
  <w:style w:type="paragraph" w:styleId="Heading8">
    <w:name w:val="heading 8"/>
    <w:aliases w:val="h8"/>
    <w:basedOn w:val="Normal"/>
    <w:next w:val="Normal"/>
    <w:qFormat/>
    <w:rsid w:val="005D5842"/>
    <w:pPr>
      <w:spacing w:before="240" w:after="60"/>
      <w:outlineLvl w:val="7"/>
    </w:pPr>
    <w:rPr>
      <w:i/>
      <w:sz w:val="20"/>
    </w:rPr>
  </w:style>
  <w:style w:type="paragraph" w:styleId="Heading9">
    <w:name w:val="heading 9"/>
    <w:aliases w:val="h9"/>
    <w:basedOn w:val="Normal"/>
    <w:next w:val="Normal"/>
    <w:qFormat/>
    <w:rsid w:val="005D5842"/>
    <w:pPr>
      <w:spacing w:before="240" w:after="60"/>
      <w:outlineLvl w:val="8"/>
    </w:pPr>
    <w:rPr>
      <w:b/>
      <w:i/>
      <w:sz w:val="18"/>
    </w:rPr>
  </w:style>
  <w:style w:type="character" w:default="1" w:styleId="DefaultParagraphFont">
    <w:name w:val="Default Paragraph Font"/>
    <w:rsid w:val="005D584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rsid w:val="005D5842"/>
  </w:style>
  <w:style w:type="paragraph" w:styleId="BodyText">
    <w:name w:val="Body Text"/>
    <w:basedOn w:val="Normal"/>
    <w:rsid w:val="000E3ED4"/>
    <w:pPr>
      <w:spacing w:after="240" w:line="360" w:lineRule="auto"/>
      <w:jc w:val="both"/>
    </w:pPr>
    <w:rPr>
      <w:snapToGrid w:val="0"/>
    </w:rPr>
  </w:style>
  <w:style w:type="character" w:customStyle="1" w:styleId="Heading3Char">
    <w:name w:val="Heading 3 Char"/>
    <w:aliases w:val="h3 Char"/>
    <w:basedOn w:val="DefaultParagraphFont"/>
    <w:link w:val="Heading3"/>
    <w:rsid w:val="00C164D8"/>
    <w:rPr>
      <w:sz w:val="24"/>
      <w:lang w:val="en-US" w:eastAsia="en-US" w:bidi="ar-SA"/>
    </w:rPr>
  </w:style>
  <w:style w:type="paragraph" w:customStyle="1" w:styleId="ArticleHdg">
    <w:name w:val="Article Hdg."/>
    <w:basedOn w:val="Normal"/>
    <w:rsid w:val="004D46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240" w:after="240" w:line="360" w:lineRule="auto"/>
      <w:ind w:right="720"/>
      <w:jc w:val="center"/>
      <w:textAlignment w:val="baseline"/>
    </w:pPr>
    <w:rPr>
      <w:b/>
      <w:u w:val="single"/>
    </w:rPr>
  </w:style>
  <w:style w:type="paragraph" w:customStyle="1" w:styleId="By-LawsText">
    <w:name w:val="By-Laws Text"/>
    <w:basedOn w:val="Normal"/>
    <w:link w:val="By-LawsTextChar"/>
    <w:rsid w:val="007D3E01"/>
    <w:pPr>
      <w:widowControl w:val="0"/>
      <w:numPr>
        <w:numId w:val="3"/>
      </w:numPr>
      <w:overflowPunct w:val="0"/>
      <w:autoSpaceDE w:val="0"/>
      <w:autoSpaceDN w:val="0"/>
      <w:adjustRightInd w:val="0"/>
      <w:spacing w:before="120" w:after="120" w:line="259" w:lineRule="atLeast"/>
      <w:ind w:right="720"/>
      <w:textAlignment w:val="baseline"/>
    </w:pPr>
    <w:rPr>
      <w:rFonts w:ascii="Times" w:hAnsi="Times"/>
      <w:sz w:val="22"/>
      <w:szCs w:val="22"/>
    </w:rPr>
  </w:style>
  <w:style w:type="character" w:customStyle="1" w:styleId="By-LawsTextChar">
    <w:name w:val="By-Laws Text Char"/>
    <w:basedOn w:val="DefaultParagraphFont"/>
    <w:link w:val="By-LawsText"/>
    <w:rsid w:val="00AA5DE6"/>
    <w:rPr>
      <w:rFonts w:ascii="Times" w:hAnsi="Times"/>
      <w:sz w:val="22"/>
      <w:szCs w:val="22"/>
      <w:lang w:val="en-US" w:eastAsia="en-US" w:bidi="ar-SA"/>
    </w:rPr>
  </w:style>
  <w:style w:type="paragraph" w:styleId="BodyText3">
    <w:name w:val="Body Text 3"/>
    <w:basedOn w:val="Normal"/>
    <w:rsid w:val="00EB0122"/>
    <w:pPr>
      <w:numPr>
        <w:numId w:val="16"/>
      </w:numPr>
      <w:spacing w:line="360" w:lineRule="auto"/>
      <w:jc w:val="both"/>
    </w:pPr>
    <w:rPr>
      <w:bCs/>
    </w:rPr>
  </w:style>
  <w:style w:type="paragraph" w:styleId="Header">
    <w:name w:val="header"/>
    <w:basedOn w:val="Normal"/>
    <w:rsid w:val="005D5842"/>
    <w:pPr>
      <w:tabs>
        <w:tab w:val="center" w:pos="4320"/>
        <w:tab w:val="right" w:pos="9360"/>
      </w:tabs>
    </w:pPr>
  </w:style>
  <w:style w:type="paragraph" w:styleId="Footer">
    <w:name w:val="footer"/>
    <w:basedOn w:val="Normal"/>
    <w:rsid w:val="005D5842"/>
    <w:pPr>
      <w:tabs>
        <w:tab w:val="center" w:pos="4320"/>
        <w:tab w:val="right" w:pos="9360"/>
      </w:tabs>
      <w:spacing w:line="240" w:lineRule="atLeast"/>
    </w:pPr>
    <w:rPr>
      <w:sz w:val="20"/>
    </w:rPr>
  </w:style>
  <w:style w:type="character" w:customStyle="1" w:styleId="zzmpTrailerItem">
    <w:name w:val="zzmpTrailerItem"/>
    <w:basedOn w:val="DefaultParagraphFont"/>
    <w:rsid w:val="00284F52"/>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ylawsL1">
    <w:name w:val="Bylaws_L1"/>
    <w:basedOn w:val="Normal"/>
    <w:next w:val="BodyText"/>
    <w:rsid w:val="005E75B1"/>
    <w:pPr>
      <w:keepNext/>
      <w:numPr>
        <w:numId w:val="1"/>
      </w:numPr>
      <w:spacing w:line="360" w:lineRule="auto"/>
      <w:jc w:val="center"/>
      <w:outlineLvl w:val="0"/>
    </w:pPr>
    <w:rPr>
      <w:b/>
      <w:caps/>
      <w:u w:val="single"/>
    </w:rPr>
  </w:style>
  <w:style w:type="paragraph" w:customStyle="1" w:styleId="BylawsL2">
    <w:name w:val="Bylaws_L2"/>
    <w:basedOn w:val="BylawsL1"/>
    <w:next w:val="BodyText"/>
    <w:rsid w:val="00921EEB"/>
    <w:pPr>
      <w:keepNext w:val="0"/>
      <w:numPr>
        <w:ilvl w:val="1"/>
      </w:numPr>
      <w:spacing w:before="240" w:after="240"/>
      <w:jc w:val="both"/>
      <w:outlineLvl w:val="1"/>
    </w:pPr>
    <w:rPr>
      <w:b w:val="0"/>
      <w:caps w:val="0"/>
      <w:u w:val="none"/>
    </w:rPr>
  </w:style>
  <w:style w:type="paragraph" w:customStyle="1" w:styleId="BylawsL3">
    <w:name w:val="Bylaws_L3"/>
    <w:basedOn w:val="BylawsL2"/>
    <w:next w:val="BodyText"/>
    <w:rsid w:val="00AA5DE6"/>
    <w:pPr>
      <w:numPr>
        <w:ilvl w:val="2"/>
      </w:numPr>
      <w:spacing w:before="0" w:line="240" w:lineRule="auto"/>
      <w:outlineLvl w:val="2"/>
    </w:pPr>
  </w:style>
  <w:style w:type="paragraph" w:customStyle="1" w:styleId="BylawsL4">
    <w:name w:val="Bylaws_L4"/>
    <w:basedOn w:val="BylawsL3"/>
    <w:next w:val="BodyText"/>
    <w:rsid w:val="00AA5DE6"/>
    <w:pPr>
      <w:numPr>
        <w:ilvl w:val="3"/>
      </w:numPr>
      <w:outlineLvl w:val="3"/>
    </w:pPr>
  </w:style>
  <w:style w:type="paragraph" w:customStyle="1" w:styleId="BylawsL5">
    <w:name w:val="Bylaws_L5"/>
    <w:basedOn w:val="BylawsL4"/>
    <w:next w:val="BodyText"/>
    <w:rsid w:val="00AA5DE6"/>
    <w:pPr>
      <w:numPr>
        <w:ilvl w:val="4"/>
      </w:numPr>
      <w:outlineLvl w:val="4"/>
    </w:pPr>
  </w:style>
  <w:style w:type="paragraph" w:customStyle="1" w:styleId="Bylawstext">
    <w:name w:val="Bylaws text"/>
    <w:basedOn w:val="BylawsL2"/>
    <w:rsid w:val="00AA5DE6"/>
  </w:style>
  <w:style w:type="paragraph" w:customStyle="1" w:styleId="By-">
    <w:name w:val="By-"/>
    <w:basedOn w:val="Normal"/>
    <w:rsid w:val="00AA5DE6"/>
  </w:style>
  <w:style w:type="paragraph" w:customStyle="1" w:styleId="Nora">
    <w:name w:val="Nora"/>
    <w:basedOn w:val="By-LawsText"/>
    <w:link w:val="NoraChar"/>
    <w:rsid w:val="00AA5DE6"/>
    <w:pPr>
      <w:ind w:firstLine="0"/>
    </w:pPr>
  </w:style>
  <w:style w:type="character" w:customStyle="1" w:styleId="NoraChar">
    <w:name w:val="Nora Char"/>
    <w:basedOn w:val="By-LawsTextChar"/>
    <w:link w:val="Nora"/>
    <w:rsid w:val="00AA5DE6"/>
  </w:style>
  <w:style w:type="paragraph" w:customStyle="1" w:styleId="By-Laws2ndHdg">
    <w:name w:val="By-Laws 2nd Hdg"/>
    <w:basedOn w:val="Normal"/>
    <w:rsid w:val="00601D77"/>
    <w:pPr>
      <w:keepNext/>
      <w:keepLines/>
      <w:spacing w:before="180" w:after="60" w:line="360" w:lineRule="atLeast"/>
      <w:jc w:val="center"/>
    </w:pPr>
    <w:rPr>
      <w:rFonts w:ascii="New York" w:hAnsi="New York"/>
      <w:b/>
    </w:rPr>
  </w:style>
  <w:style w:type="character" w:styleId="CommentReference">
    <w:name w:val="annotation reference"/>
    <w:basedOn w:val="DefaultParagraphFont"/>
    <w:rsid w:val="005D5842"/>
    <w:rPr>
      <w:sz w:val="16"/>
      <w:szCs w:val="16"/>
    </w:rPr>
  </w:style>
  <w:style w:type="paragraph" w:styleId="CommentText">
    <w:name w:val="annotation text"/>
    <w:basedOn w:val="Normal"/>
    <w:link w:val="CommentTextChar"/>
    <w:rsid w:val="005D5842"/>
    <w:rPr>
      <w:sz w:val="20"/>
    </w:rPr>
  </w:style>
  <w:style w:type="character" w:customStyle="1" w:styleId="CommentTextChar">
    <w:name w:val="Comment Text Char"/>
    <w:basedOn w:val="DefaultParagraphFont"/>
    <w:link w:val="CommentText"/>
    <w:rsid w:val="005C2709"/>
    <w:rPr>
      <w:lang w:val="en-US" w:eastAsia="en-US" w:bidi="ar-SA"/>
    </w:rPr>
  </w:style>
  <w:style w:type="paragraph" w:styleId="CommentSubject">
    <w:name w:val="annotation subject"/>
    <w:basedOn w:val="CommentText"/>
    <w:next w:val="CommentText"/>
    <w:link w:val="CommentSubjectChar"/>
    <w:rsid w:val="005D5842"/>
    <w:rPr>
      <w:b/>
      <w:bCs/>
    </w:rPr>
  </w:style>
  <w:style w:type="character" w:customStyle="1" w:styleId="CommentSubjectChar">
    <w:name w:val="Comment Subject Char"/>
    <w:basedOn w:val="CommentTextChar"/>
    <w:link w:val="CommentSubject"/>
    <w:rsid w:val="005C2709"/>
    <w:rPr>
      <w:b/>
      <w:bCs/>
    </w:rPr>
  </w:style>
  <w:style w:type="paragraph" w:styleId="BalloonText">
    <w:name w:val="Balloon Text"/>
    <w:basedOn w:val="Normal"/>
    <w:link w:val="BalloonTextChar"/>
    <w:rsid w:val="005D5842"/>
    <w:rPr>
      <w:rFonts w:ascii="Tahoma" w:hAnsi="Tahoma" w:cs="Tahoma"/>
      <w:sz w:val="16"/>
      <w:szCs w:val="16"/>
    </w:rPr>
  </w:style>
  <w:style w:type="character" w:customStyle="1" w:styleId="BalloonTextChar">
    <w:name w:val="Balloon Text Char"/>
    <w:basedOn w:val="DefaultParagraphFont"/>
    <w:link w:val="BalloonText"/>
    <w:rsid w:val="005C2709"/>
    <w:rPr>
      <w:rFonts w:ascii="Tahoma" w:hAnsi="Tahoma" w:cs="Tahoma"/>
      <w:sz w:val="16"/>
      <w:szCs w:val="16"/>
      <w:lang w:val="en-US" w:eastAsia="en-US" w:bidi="ar-SA"/>
    </w:rPr>
  </w:style>
  <w:style w:type="paragraph" w:customStyle="1" w:styleId="Lijstalinea">
    <w:name w:val="Lijstalinea"/>
    <w:basedOn w:val="Normal"/>
    <w:qFormat/>
    <w:rsid w:val="00745B77"/>
    <w:pPr>
      <w:spacing w:after="200" w:line="276" w:lineRule="auto"/>
      <w:ind w:left="720"/>
      <w:contextualSpacing/>
    </w:pPr>
    <w:rPr>
      <w:rFonts w:ascii="Calibri" w:eastAsia="Calibri" w:hAnsi="Calibri"/>
      <w:sz w:val="22"/>
      <w:szCs w:val="22"/>
    </w:rPr>
  </w:style>
  <w:style w:type="paragraph" w:styleId="EndnoteText">
    <w:name w:val="endnote text"/>
    <w:basedOn w:val="Normal"/>
    <w:link w:val="EndnoteTextChar"/>
    <w:rsid w:val="005D5842"/>
    <w:rPr>
      <w:sz w:val="20"/>
    </w:rPr>
  </w:style>
  <w:style w:type="character" w:customStyle="1" w:styleId="EndnoteTextChar">
    <w:name w:val="Endnote Text Char"/>
    <w:basedOn w:val="DefaultParagraphFont"/>
    <w:link w:val="EndnoteText"/>
    <w:semiHidden/>
    <w:rsid w:val="00745B77"/>
    <w:rPr>
      <w:lang w:val="en-US" w:eastAsia="en-US" w:bidi="ar-SA"/>
    </w:rPr>
  </w:style>
  <w:style w:type="character" w:styleId="EndnoteReference">
    <w:name w:val="endnote reference"/>
    <w:basedOn w:val="DefaultParagraphFont"/>
    <w:rsid w:val="005D5842"/>
    <w:rPr>
      <w:vertAlign w:val="superscript"/>
    </w:rPr>
  </w:style>
  <w:style w:type="paragraph" w:customStyle="1" w:styleId="Default">
    <w:name w:val="Default"/>
    <w:rsid w:val="00F94380"/>
    <w:pPr>
      <w:numPr>
        <w:numId w:val="2"/>
      </w:numPr>
      <w:tabs>
        <w:tab w:val="left" w:pos="1080"/>
      </w:tabs>
      <w:ind w:left="907"/>
    </w:pPr>
    <w:rPr>
      <w:rFonts w:eastAsia="Calibri"/>
      <w:color w:val="000000"/>
      <w:sz w:val="24"/>
      <w:szCs w:val="24"/>
    </w:rPr>
  </w:style>
  <w:style w:type="paragraph" w:styleId="PlainText">
    <w:name w:val="Plain Text"/>
    <w:basedOn w:val="Normal"/>
    <w:link w:val="PlainTextChar"/>
    <w:unhideWhenUsed/>
    <w:rsid w:val="00745B77"/>
    <w:rPr>
      <w:rFonts w:ascii="Consolas" w:eastAsia="Calibri" w:hAnsi="Consolas"/>
      <w:sz w:val="21"/>
      <w:szCs w:val="21"/>
    </w:rPr>
  </w:style>
  <w:style w:type="character" w:customStyle="1" w:styleId="PlainTextChar">
    <w:name w:val="Plain Text Char"/>
    <w:basedOn w:val="DefaultParagraphFont"/>
    <w:link w:val="PlainText"/>
    <w:rsid w:val="00745B77"/>
    <w:rPr>
      <w:rFonts w:ascii="Consolas" w:eastAsia="Calibri" w:hAnsi="Consolas"/>
      <w:sz w:val="21"/>
      <w:szCs w:val="21"/>
      <w:lang w:val="en-US" w:eastAsia="en-US" w:bidi="ar-SA"/>
    </w:rPr>
  </w:style>
  <w:style w:type="paragraph" w:styleId="FootnoteText">
    <w:name w:val="footnote text"/>
    <w:basedOn w:val="Normal"/>
    <w:rsid w:val="005D5842"/>
    <w:pPr>
      <w:spacing w:after="120"/>
    </w:pPr>
  </w:style>
  <w:style w:type="character" w:styleId="FootnoteReference">
    <w:name w:val="footnote reference"/>
    <w:basedOn w:val="DefaultParagraphFont"/>
    <w:rsid w:val="005D5842"/>
    <w:rPr>
      <w:vertAlign w:val="superscript"/>
    </w:rPr>
  </w:style>
  <w:style w:type="character" w:customStyle="1" w:styleId="CharChar3">
    <w:name w:val=" Char Char3"/>
    <w:basedOn w:val="DefaultParagraphFont"/>
    <w:semiHidden/>
    <w:rsid w:val="00766553"/>
    <w:rPr>
      <w:sz w:val="20"/>
      <w:szCs w:val="20"/>
    </w:rPr>
  </w:style>
  <w:style w:type="paragraph" w:styleId="BodyTextIndent2">
    <w:name w:val="Body Text Indent 2"/>
    <w:aliases w:val="bti2"/>
    <w:basedOn w:val="Normal"/>
    <w:rsid w:val="005D5842"/>
    <w:pPr>
      <w:spacing w:after="240" w:line="480" w:lineRule="auto"/>
      <w:ind w:left="1440"/>
    </w:pPr>
  </w:style>
  <w:style w:type="paragraph" w:customStyle="1" w:styleId="BylawsCont1">
    <w:name w:val="Bylaws Cont 1"/>
    <w:basedOn w:val="Normal"/>
    <w:rsid w:val="000E3ED4"/>
    <w:pPr>
      <w:spacing w:after="240" w:line="360" w:lineRule="auto"/>
      <w:jc w:val="both"/>
    </w:pPr>
  </w:style>
  <w:style w:type="paragraph" w:customStyle="1" w:styleId="BylawsCont2">
    <w:name w:val="Bylaws Cont 2"/>
    <w:basedOn w:val="BylawsCont1"/>
    <w:rsid w:val="000E3ED4"/>
    <w:rPr>
      <w:b/>
    </w:rPr>
  </w:style>
  <w:style w:type="paragraph" w:customStyle="1" w:styleId="BylawsCont3">
    <w:name w:val="Bylaws Cont 3"/>
    <w:basedOn w:val="BylawsCont2"/>
    <w:rsid w:val="00436ADD"/>
    <w:rPr>
      <w:b w:val="0"/>
    </w:rPr>
  </w:style>
  <w:style w:type="paragraph" w:customStyle="1" w:styleId="BylawsCont4">
    <w:name w:val="Bylaws Cont 4"/>
    <w:basedOn w:val="BylawsCont3"/>
    <w:rsid w:val="00436ADD"/>
    <w:pPr>
      <w:ind w:firstLine="2880"/>
    </w:pPr>
    <w:rPr>
      <w:b/>
    </w:rPr>
  </w:style>
  <w:style w:type="paragraph" w:customStyle="1" w:styleId="BylawsCont5">
    <w:name w:val="Bylaws Cont 5"/>
    <w:basedOn w:val="BylawsCont4"/>
    <w:rsid w:val="00436ADD"/>
    <w:pPr>
      <w:ind w:firstLine="3600"/>
    </w:pPr>
    <w:rPr>
      <w:b w:val="0"/>
    </w:rPr>
  </w:style>
  <w:style w:type="paragraph" w:customStyle="1" w:styleId="Centered">
    <w:name w:val="Centered"/>
    <w:aliases w:val="c"/>
    <w:basedOn w:val="Normal"/>
    <w:next w:val="BodyText"/>
    <w:rsid w:val="005D5842"/>
    <w:pPr>
      <w:keepNext/>
      <w:keepLines/>
      <w:spacing w:after="240"/>
      <w:jc w:val="center"/>
    </w:pPr>
  </w:style>
  <w:style w:type="paragraph" w:customStyle="1" w:styleId="TOCHeader">
    <w:name w:val="TOC Header"/>
    <w:basedOn w:val="Normal"/>
    <w:rsid w:val="000B08D3"/>
    <w:pPr>
      <w:ind w:left="115" w:right="115"/>
      <w:jc w:val="center"/>
    </w:pPr>
  </w:style>
  <w:style w:type="character" w:styleId="PageNumber">
    <w:name w:val="page number"/>
    <w:basedOn w:val="DefaultParagraphFont"/>
    <w:rsid w:val="005D5842"/>
    <w:rPr>
      <w:sz w:val="24"/>
    </w:rPr>
  </w:style>
  <w:style w:type="paragraph" w:styleId="TableofAuthorities">
    <w:name w:val="table of authorities"/>
    <w:basedOn w:val="Normal"/>
    <w:next w:val="Normal"/>
    <w:rsid w:val="005D5842"/>
    <w:pPr>
      <w:widowControl w:val="0"/>
      <w:tabs>
        <w:tab w:val="right" w:leader="dot" w:pos="9288"/>
      </w:tabs>
      <w:spacing w:after="120" w:line="240" w:lineRule="exact"/>
      <w:ind w:left="360" w:right="1440" w:hanging="360"/>
    </w:pPr>
  </w:style>
  <w:style w:type="paragraph" w:styleId="TOC1">
    <w:name w:val="toc 1"/>
    <w:basedOn w:val="Normal"/>
    <w:next w:val="Normal"/>
    <w:rsid w:val="005D5842"/>
    <w:pPr>
      <w:keepLines/>
      <w:tabs>
        <w:tab w:val="right" w:leader="dot" w:pos="9288"/>
      </w:tabs>
      <w:spacing w:after="120"/>
      <w:ind w:left="1800" w:right="720" w:hanging="1800"/>
    </w:pPr>
    <w:rPr>
      <w:caps/>
    </w:rPr>
  </w:style>
  <w:style w:type="paragraph" w:styleId="TOC2">
    <w:name w:val="toc 2"/>
    <w:basedOn w:val="Normal"/>
    <w:next w:val="Normal"/>
    <w:rsid w:val="005D5842"/>
    <w:pPr>
      <w:keepLines/>
      <w:tabs>
        <w:tab w:val="right" w:leader="dot" w:pos="9288"/>
      </w:tabs>
      <w:spacing w:after="120"/>
      <w:ind w:left="2160" w:right="720" w:hanging="1440"/>
    </w:pPr>
  </w:style>
  <w:style w:type="paragraph" w:styleId="TOC3">
    <w:name w:val="toc 3"/>
    <w:basedOn w:val="Normal"/>
    <w:next w:val="Normal"/>
    <w:rsid w:val="005D5842"/>
    <w:pPr>
      <w:keepLines/>
      <w:tabs>
        <w:tab w:val="right" w:leader="dot" w:pos="9288"/>
      </w:tabs>
      <w:spacing w:after="120"/>
      <w:ind w:left="2160" w:right="720" w:hanging="720"/>
    </w:pPr>
  </w:style>
  <w:style w:type="paragraph" w:styleId="TOC4">
    <w:name w:val="toc 4"/>
    <w:basedOn w:val="Normal"/>
    <w:next w:val="Normal"/>
    <w:rsid w:val="005D5842"/>
    <w:pPr>
      <w:keepLines/>
      <w:tabs>
        <w:tab w:val="right" w:leader="dot" w:pos="9288"/>
      </w:tabs>
      <w:spacing w:after="120"/>
      <w:ind w:left="2880" w:right="720" w:hanging="720"/>
    </w:pPr>
  </w:style>
  <w:style w:type="paragraph" w:styleId="TOC5">
    <w:name w:val="toc 5"/>
    <w:basedOn w:val="Normal"/>
    <w:next w:val="Normal"/>
    <w:rsid w:val="005D5842"/>
    <w:pPr>
      <w:keepLines/>
      <w:tabs>
        <w:tab w:val="right" w:leader="dot" w:pos="9288"/>
      </w:tabs>
      <w:spacing w:after="120"/>
      <w:ind w:left="3600" w:right="720" w:hanging="720"/>
    </w:pPr>
  </w:style>
  <w:style w:type="paragraph" w:styleId="TOC6">
    <w:name w:val="toc 6"/>
    <w:basedOn w:val="Normal"/>
    <w:next w:val="Normal"/>
    <w:rsid w:val="005D5842"/>
    <w:pPr>
      <w:keepLines/>
      <w:tabs>
        <w:tab w:val="right" w:leader="dot" w:pos="9288"/>
      </w:tabs>
      <w:spacing w:after="120"/>
      <w:ind w:left="4320" w:right="720" w:hanging="720"/>
    </w:pPr>
  </w:style>
  <w:style w:type="paragraph" w:styleId="TOC7">
    <w:name w:val="toc 7"/>
    <w:basedOn w:val="Normal"/>
    <w:next w:val="Normal"/>
    <w:rsid w:val="005D5842"/>
    <w:pPr>
      <w:keepLines/>
      <w:tabs>
        <w:tab w:val="right" w:leader="dot" w:pos="9288"/>
      </w:tabs>
      <w:spacing w:after="120"/>
      <w:ind w:left="5040" w:right="720" w:hanging="720"/>
    </w:pPr>
  </w:style>
  <w:style w:type="paragraph" w:styleId="TOC8">
    <w:name w:val="toc 8"/>
    <w:basedOn w:val="Normal"/>
    <w:next w:val="Normal"/>
    <w:rsid w:val="005D5842"/>
    <w:pPr>
      <w:keepLines/>
      <w:tabs>
        <w:tab w:val="right" w:leader="dot" w:pos="9288"/>
      </w:tabs>
      <w:spacing w:after="120"/>
      <w:ind w:left="5760" w:right="720" w:hanging="720"/>
    </w:pPr>
  </w:style>
  <w:style w:type="paragraph" w:styleId="TOC9">
    <w:name w:val="toc 9"/>
    <w:basedOn w:val="Normal"/>
    <w:next w:val="Normal"/>
    <w:rsid w:val="005D5842"/>
    <w:pPr>
      <w:keepLines/>
      <w:tabs>
        <w:tab w:val="right" w:leader="dot" w:pos="9288"/>
      </w:tabs>
      <w:spacing w:after="120"/>
      <w:ind w:left="6480" w:right="720" w:hanging="720"/>
    </w:pPr>
  </w:style>
  <w:style w:type="paragraph" w:styleId="Index1">
    <w:name w:val="index 1"/>
    <w:basedOn w:val="Normal"/>
    <w:next w:val="Normal"/>
    <w:rsid w:val="00D465C6"/>
    <w:pPr>
      <w:spacing w:after="120"/>
      <w:ind w:left="245" w:hanging="245"/>
    </w:pPr>
  </w:style>
  <w:style w:type="paragraph" w:customStyle="1" w:styleId="BodyTextContinued">
    <w:name w:val="Body Text Continued"/>
    <w:aliases w:val="btc"/>
    <w:basedOn w:val="Normal"/>
    <w:next w:val="BodyText"/>
    <w:rsid w:val="005D5842"/>
    <w:pPr>
      <w:spacing w:after="240"/>
    </w:pPr>
  </w:style>
  <w:style w:type="paragraph" w:customStyle="1" w:styleId="Quote">
    <w:name w:val="Quote"/>
    <w:aliases w:val="q"/>
    <w:basedOn w:val="Normal"/>
    <w:next w:val="BodyTextContinued"/>
    <w:rsid w:val="005D5842"/>
    <w:pPr>
      <w:spacing w:after="240"/>
      <w:ind w:left="1440" w:right="1440"/>
    </w:pPr>
  </w:style>
  <w:style w:type="paragraph" w:customStyle="1" w:styleId="BodyText15">
    <w:name w:val="Body Text 1.5"/>
    <w:aliases w:val="bt15"/>
    <w:basedOn w:val="Normal"/>
    <w:rsid w:val="005D5842"/>
    <w:pPr>
      <w:spacing w:after="240" w:line="360" w:lineRule="auto"/>
      <w:ind w:firstLine="1440"/>
    </w:pPr>
  </w:style>
  <w:style w:type="paragraph" w:styleId="BodyText2">
    <w:name w:val="Body Text 2"/>
    <w:aliases w:val="bt2"/>
    <w:basedOn w:val="Normal"/>
    <w:rsid w:val="005D5842"/>
    <w:pPr>
      <w:spacing w:after="240" w:line="480" w:lineRule="auto"/>
      <w:ind w:firstLine="1440"/>
    </w:pPr>
  </w:style>
  <w:style w:type="paragraph" w:styleId="BodyTextIndent">
    <w:name w:val="Body Text Indent"/>
    <w:aliases w:val="bti"/>
    <w:basedOn w:val="Normal"/>
    <w:next w:val="BodyText"/>
    <w:rsid w:val="005D5842"/>
    <w:pPr>
      <w:spacing w:after="240"/>
      <w:ind w:left="1440"/>
    </w:pPr>
  </w:style>
  <w:style w:type="paragraph" w:styleId="BodyTextFirstIndent2">
    <w:name w:val="Body Text First Indent 2"/>
    <w:basedOn w:val="Normal"/>
    <w:rsid w:val="005D5842"/>
    <w:pPr>
      <w:spacing w:after="240" w:line="480" w:lineRule="auto"/>
      <w:ind w:firstLine="720"/>
    </w:pPr>
  </w:style>
  <w:style w:type="paragraph" w:styleId="BodyTextFirstIndent">
    <w:name w:val="Body Text First Indent"/>
    <w:aliases w:val="btfi"/>
    <w:basedOn w:val="Normal"/>
    <w:rsid w:val="005D5842"/>
    <w:pPr>
      <w:spacing w:after="240"/>
      <w:ind w:firstLine="720"/>
    </w:pPr>
  </w:style>
  <w:style w:type="paragraph" w:customStyle="1" w:styleId="BodyTextIndent15">
    <w:name w:val="Body Text Indent 1.5"/>
    <w:aliases w:val="bti15"/>
    <w:basedOn w:val="Normal"/>
    <w:rsid w:val="005D5842"/>
    <w:pPr>
      <w:spacing w:after="240" w:line="360" w:lineRule="auto"/>
      <w:ind w:left="1440"/>
    </w:pPr>
  </w:style>
  <w:style w:type="paragraph" w:customStyle="1" w:styleId="Bullets">
    <w:name w:val="Bullets"/>
    <w:basedOn w:val="Normal"/>
    <w:rsid w:val="005D5842"/>
    <w:pPr>
      <w:ind w:left="720" w:hanging="720"/>
    </w:pPr>
  </w:style>
  <w:style w:type="paragraph" w:styleId="Date">
    <w:name w:val="Date"/>
    <w:aliases w:val="d"/>
    <w:basedOn w:val="Normal"/>
    <w:next w:val="Normal"/>
    <w:rsid w:val="005D5842"/>
    <w:pPr>
      <w:spacing w:after="240"/>
    </w:pPr>
  </w:style>
  <w:style w:type="paragraph" w:customStyle="1" w:styleId="DeliveryPhrase">
    <w:name w:val="Delivery Phrase"/>
    <w:aliases w:val="del"/>
    <w:basedOn w:val="Normal"/>
    <w:next w:val="Normal"/>
    <w:rsid w:val="005D5842"/>
    <w:pPr>
      <w:spacing w:before="240"/>
    </w:pPr>
    <w:rPr>
      <w:b/>
      <w:smallCaps/>
      <w:u w:val="single"/>
    </w:rPr>
  </w:style>
  <w:style w:type="paragraph" w:styleId="EnvelopeAddress">
    <w:name w:val="envelope address"/>
    <w:basedOn w:val="Normal"/>
    <w:rsid w:val="005D5842"/>
    <w:pPr>
      <w:framePr w:w="5760" w:h="2160" w:hRule="exact" w:wrap="around" w:vAnchor="page" w:hAnchor="page" w:x="6481" w:y="3068"/>
    </w:pPr>
  </w:style>
  <w:style w:type="paragraph" w:customStyle="1" w:styleId="FieldCode">
    <w:name w:val="Field Code"/>
    <w:basedOn w:val="Normal"/>
    <w:rsid w:val="005D5842"/>
    <w:pPr>
      <w:spacing w:after="240"/>
      <w:ind w:firstLine="1440"/>
    </w:pPr>
  </w:style>
  <w:style w:type="paragraph" w:styleId="Index2">
    <w:name w:val="index 2"/>
    <w:basedOn w:val="Normal"/>
    <w:next w:val="Normal"/>
    <w:rsid w:val="005D5842"/>
    <w:pPr>
      <w:ind w:left="480" w:hanging="240"/>
    </w:pPr>
  </w:style>
  <w:style w:type="paragraph" w:styleId="Index3">
    <w:name w:val="index 3"/>
    <w:basedOn w:val="Normal"/>
    <w:next w:val="Normal"/>
    <w:rsid w:val="005D5842"/>
    <w:pPr>
      <w:ind w:left="720" w:hanging="240"/>
    </w:pPr>
  </w:style>
  <w:style w:type="paragraph" w:styleId="Index4">
    <w:name w:val="index 4"/>
    <w:basedOn w:val="Normal"/>
    <w:next w:val="Normal"/>
    <w:rsid w:val="005D5842"/>
    <w:pPr>
      <w:ind w:left="960" w:hanging="240"/>
    </w:pPr>
  </w:style>
  <w:style w:type="paragraph" w:styleId="Index5">
    <w:name w:val="index 5"/>
    <w:basedOn w:val="Normal"/>
    <w:next w:val="Normal"/>
    <w:rsid w:val="005D5842"/>
    <w:pPr>
      <w:ind w:left="1200" w:hanging="240"/>
    </w:pPr>
  </w:style>
  <w:style w:type="paragraph" w:styleId="Index6">
    <w:name w:val="index 6"/>
    <w:basedOn w:val="Normal"/>
    <w:next w:val="Normal"/>
    <w:rsid w:val="005D5842"/>
    <w:pPr>
      <w:ind w:left="1440" w:hanging="240"/>
    </w:pPr>
  </w:style>
  <w:style w:type="paragraph" w:styleId="Index7">
    <w:name w:val="index 7"/>
    <w:basedOn w:val="Normal"/>
    <w:next w:val="Normal"/>
    <w:rsid w:val="005D5842"/>
    <w:pPr>
      <w:ind w:left="1680" w:hanging="240"/>
    </w:pPr>
  </w:style>
  <w:style w:type="paragraph" w:styleId="Index8">
    <w:name w:val="index 8"/>
    <w:basedOn w:val="Normal"/>
    <w:next w:val="Normal"/>
    <w:rsid w:val="005D5842"/>
    <w:pPr>
      <w:ind w:left="1920" w:hanging="240"/>
    </w:pPr>
  </w:style>
  <w:style w:type="paragraph" w:styleId="Index9">
    <w:name w:val="index 9"/>
    <w:basedOn w:val="Normal"/>
    <w:next w:val="Normal"/>
    <w:rsid w:val="005D5842"/>
    <w:pPr>
      <w:ind w:left="2160" w:hanging="240"/>
    </w:pPr>
  </w:style>
  <w:style w:type="paragraph" w:styleId="IndexHeading">
    <w:name w:val="index heading"/>
    <w:basedOn w:val="Normal"/>
    <w:next w:val="Index1"/>
    <w:rsid w:val="005D5842"/>
    <w:rPr>
      <w:b/>
    </w:rPr>
  </w:style>
  <w:style w:type="paragraph" w:styleId="ListBullet2">
    <w:name w:val="List Bullet 2"/>
    <w:aliases w:val="lb2"/>
    <w:basedOn w:val="Normal"/>
    <w:rsid w:val="005D5842"/>
    <w:pPr>
      <w:numPr>
        <w:numId w:val="5"/>
      </w:numPr>
      <w:tabs>
        <w:tab w:val="clear" w:pos="1440"/>
        <w:tab w:val="num" w:pos="720"/>
      </w:tabs>
      <w:spacing w:after="240"/>
      <w:ind w:left="720"/>
    </w:pPr>
  </w:style>
  <w:style w:type="paragraph" w:styleId="ListBullet3">
    <w:name w:val="List Bullet 3"/>
    <w:aliases w:val="lb3"/>
    <w:basedOn w:val="Normal"/>
    <w:rsid w:val="005D5842"/>
    <w:pPr>
      <w:numPr>
        <w:numId w:val="6"/>
      </w:numPr>
      <w:spacing w:after="240"/>
    </w:pPr>
  </w:style>
  <w:style w:type="paragraph" w:styleId="ListBullet4">
    <w:name w:val="List Bullet 4"/>
    <w:aliases w:val="lb4"/>
    <w:basedOn w:val="Normal"/>
    <w:rsid w:val="005D5842"/>
    <w:pPr>
      <w:numPr>
        <w:numId w:val="7"/>
      </w:numPr>
      <w:tabs>
        <w:tab w:val="clear" w:pos="2880"/>
        <w:tab w:val="num" w:pos="3600"/>
      </w:tabs>
      <w:spacing w:after="240"/>
      <w:ind w:left="3600"/>
    </w:pPr>
  </w:style>
  <w:style w:type="paragraph" w:styleId="ListBullet5">
    <w:name w:val="List Bullet 5"/>
    <w:aliases w:val="lb5"/>
    <w:basedOn w:val="Normal"/>
    <w:rsid w:val="005D5842"/>
    <w:pPr>
      <w:numPr>
        <w:numId w:val="8"/>
      </w:numPr>
      <w:tabs>
        <w:tab w:val="clear" w:pos="3600"/>
        <w:tab w:val="num" w:pos="1440"/>
      </w:tabs>
      <w:spacing w:after="240"/>
      <w:ind w:left="1440"/>
    </w:pPr>
  </w:style>
  <w:style w:type="paragraph" w:styleId="ListBullet">
    <w:name w:val="List Bullet"/>
    <w:aliases w:val="lb"/>
    <w:basedOn w:val="Normal"/>
    <w:rsid w:val="005D5842"/>
    <w:pPr>
      <w:numPr>
        <w:numId w:val="4"/>
      </w:numPr>
      <w:tabs>
        <w:tab w:val="clear" w:pos="720"/>
        <w:tab w:val="num" w:pos="2880"/>
      </w:tabs>
      <w:spacing w:after="240"/>
      <w:ind w:left="2880"/>
    </w:pPr>
  </w:style>
  <w:style w:type="paragraph" w:styleId="ListNumber2">
    <w:name w:val="List Number 2"/>
    <w:aliases w:val="ln2"/>
    <w:basedOn w:val="Normal"/>
    <w:rsid w:val="005D5842"/>
    <w:pPr>
      <w:numPr>
        <w:numId w:val="10"/>
      </w:numPr>
      <w:tabs>
        <w:tab w:val="clear" w:pos="1440"/>
        <w:tab w:val="num" w:pos="360"/>
      </w:tabs>
      <w:spacing w:after="240"/>
      <w:ind w:left="-32767" w:firstLine="32767"/>
    </w:pPr>
  </w:style>
  <w:style w:type="paragraph" w:styleId="ListNumber3">
    <w:name w:val="List Number 3"/>
    <w:aliases w:val="ln3"/>
    <w:basedOn w:val="Normal"/>
    <w:rsid w:val="005D5842"/>
    <w:pPr>
      <w:numPr>
        <w:numId w:val="11"/>
      </w:numPr>
      <w:tabs>
        <w:tab w:val="clear" w:pos="2160"/>
        <w:tab w:val="num" w:pos="1080"/>
      </w:tabs>
      <w:spacing w:after="240"/>
      <w:ind w:left="0" w:firstLine="720"/>
    </w:pPr>
  </w:style>
  <w:style w:type="paragraph" w:styleId="ListNumber4">
    <w:name w:val="List Number 4"/>
    <w:aliases w:val="ln4"/>
    <w:basedOn w:val="Normal"/>
    <w:rsid w:val="005D5842"/>
    <w:pPr>
      <w:numPr>
        <w:numId w:val="12"/>
      </w:numPr>
      <w:tabs>
        <w:tab w:val="clear" w:pos="2880"/>
        <w:tab w:val="num" w:pos="360"/>
      </w:tabs>
      <w:spacing w:after="240"/>
      <w:ind w:left="0" w:firstLine="0"/>
    </w:pPr>
  </w:style>
  <w:style w:type="paragraph" w:styleId="ListNumber5">
    <w:name w:val="List Number 5"/>
    <w:aliases w:val="ln5"/>
    <w:basedOn w:val="Normal"/>
    <w:rsid w:val="005D5842"/>
    <w:pPr>
      <w:numPr>
        <w:numId w:val="13"/>
      </w:numPr>
      <w:tabs>
        <w:tab w:val="clear" w:pos="3600"/>
        <w:tab w:val="num" w:pos="360"/>
      </w:tabs>
      <w:spacing w:after="240"/>
      <w:ind w:left="0" w:firstLine="0"/>
    </w:pPr>
  </w:style>
  <w:style w:type="paragraph" w:styleId="ListNumber">
    <w:name w:val="List Number"/>
    <w:aliases w:val="ln"/>
    <w:basedOn w:val="Normal"/>
    <w:rsid w:val="005D5842"/>
    <w:pPr>
      <w:numPr>
        <w:numId w:val="9"/>
      </w:numPr>
      <w:tabs>
        <w:tab w:val="clear" w:pos="720"/>
        <w:tab w:val="num" w:pos="360"/>
      </w:tabs>
      <w:spacing w:after="240"/>
      <w:ind w:left="0" w:firstLine="0"/>
    </w:pPr>
  </w:style>
  <w:style w:type="paragraph" w:styleId="MacroText">
    <w:name w:val="macro"/>
    <w:rsid w:val="005D5842"/>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Signature">
    <w:name w:val="Signature"/>
    <w:aliases w:val="sig"/>
    <w:basedOn w:val="Normal"/>
    <w:next w:val="BodyText"/>
    <w:rsid w:val="005D5842"/>
    <w:pPr>
      <w:keepLines/>
      <w:tabs>
        <w:tab w:val="right" w:leader="underscore" w:pos="8640"/>
      </w:tabs>
      <w:spacing w:after="240"/>
      <w:ind w:left="4320"/>
    </w:pPr>
  </w:style>
  <w:style w:type="paragraph" w:styleId="Subtitle">
    <w:name w:val="Subtitle"/>
    <w:aliases w:val="sub"/>
    <w:basedOn w:val="Normal"/>
    <w:next w:val="BodyText"/>
    <w:qFormat/>
    <w:rsid w:val="005D5842"/>
    <w:pPr>
      <w:spacing w:after="240"/>
      <w:jc w:val="center"/>
      <w:outlineLvl w:val="1"/>
    </w:pPr>
  </w:style>
  <w:style w:type="paragraph" w:styleId="Title">
    <w:name w:val="Title"/>
    <w:aliases w:val="t"/>
    <w:basedOn w:val="Normal"/>
    <w:next w:val="BodyText"/>
    <w:qFormat/>
    <w:rsid w:val="005D5842"/>
    <w:pPr>
      <w:keepNext/>
      <w:spacing w:after="240"/>
      <w:jc w:val="center"/>
    </w:pPr>
    <w:rPr>
      <w:b/>
      <w:kern w:val="28"/>
    </w:rPr>
  </w:style>
  <w:style w:type="paragraph" w:styleId="TOAHeading">
    <w:name w:val="toa heading"/>
    <w:basedOn w:val="Normal"/>
    <w:next w:val="TableofAuthorities"/>
    <w:rsid w:val="005D5842"/>
    <w:pPr>
      <w:keepNext/>
      <w:widowControl w:val="0"/>
      <w:spacing w:before="120" w:after="120" w:line="240" w:lineRule="exact"/>
      <w:jc w:val="center"/>
    </w:pPr>
    <w:rPr>
      <w:b/>
      <w:caps/>
    </w:rPr>
  </w:style>
  <w:style w:type="paragraph" w:styleId="BlockText">
    <w:name w:val="Block Text"/>
    <w:basedOn w:val="Normal"/>
    <w:rsid w:val="005D5842"/>
    <w:pPr>
      <w:spacing w:after="120"/>
      <w:ind w:left="1440" w:right="1440"/>
    </w:pPr>
  </w:style>
  <w:style w:type="paragraph" w:styleId="Caption">
    <w:name w:val="caption"/>
    <w:basedOn w:val="Normal"/>
    <w:next w:val="Normal"/>
    <w:qFormat/>
    <w:rsid w:val="005D5842"/>
    <w:pPr>
      <w:spacing w:before="120" w:after="120"/>
    </w:pPr>
    <w:rPr>
      <w:b/>
      <w:bCs/>
      <w:sz w:val="20"/>
    </w:rPr>
  </w:style>
  <w:style w:type="paragraph" w:styleId="DocumentMap">
    <w:name w:val="Document Map"/>
    <w:basedOn w:val="Normal"/>
    <w:rsid w:val="005D5842"/>
    <w:pPr>
      <w:shd w:val="clear" w:color="auto" w:fill="000080"/>
    </w:pPr>
    <w:rPr>
      <w:rFonts w:ascii="Tahoma" w:hAnsi="Tahoma" w:cs="Tahoma"/>
    </w:rPr>
  </w:style>
  <w:style w:type="paragraph" w:styleId="TableofFigures">
    <w:name w:val="table of figures"/>
    <w:basedOn w:val="Normal"/>
    <w:next w:val="Normal"/>
    <w:rsid w:val="005D5842"/>
    <w:pPr>
      <w:ind w:left="480" w:hanging="480"/>
    </w:pPr>
  </w:style>
  <w:style w:type="paragraph" w:customStyle="1" w:styleId="AutoCorrect">
    <w:name w:val="AutoCorrect"/>
    <w:rsid w:val="005D5842"/>
    <w:rPr>
      <w:sz w:val="24"/>
      <w:szCs w:val="24"/>
    </w:rPr>
  </w:style>
  <w:style w:type="paragraph" w:customStyle="1" w:styleId="-PAGE-">
    <w:name w:val="- PAGE -"/>
    <w:rsid w:val="005D5842"/>
    <w:rPr>
      <w:sz w:val="24"/>
      <w:szCs w:val="24"/>
    </w:rPr>
  </w:style>
  <w:style w:type="paragraph" w:customStyle="1" w:styleId="PageXofY">
    <w:name w:val="Page X of Y"/>
    <w:rsid w:val="005D5842"/>
    <w:rPr>
      <w:sz w:val="24"/>
      <w:szCs w:val="24"/>
    </w:rPr>
  </w:style>
  <w:style w:type="paragraph" w:customStyle="1" w:styleId="Createdby">
    <w:name w:val="Created by"/>
    <w:rsid w:val="005D5842"/>
    <w:rPr>
      <w:sz w:val="24"/>
      <w:szCs w:val="24"/>
    </w:rPr>
  </w:style>
  <w:style w:type="paragraph" w:customStyle="1" w:styleId="Createdon">
    <w:name w:val="Created on"/>
    <w:rsid w:val="005D5842"/>
    <w:rPr>
      <w:sz w:val="24"/>
      <w:szCs w:val="24"/>
    </w:rPr>
  </w:style>
  <w:style w:type="paragraph" w:customStyle="1" w:styleId="Lastprinted">
    <w:name w:val="Last printed"/>
    <w:rsid w:val="005D5842"/>
    <w:rPr>
      <w:sz w:val="24"/>
      <w:szCs w:val="24"/>
    </w:rPr>
  </w:style>
  <w:style w:type="paragraph" w:customStyle="1" w:styleId="Lastsavedby">
    <w:name w:val="Last saved by"/>
    <w:rsid w:val="005D5842"/>
    <w:rPr>
      <w:sz w:val="24"/>
      <w:szCs w:val="24"/>
    </w:rPr>
  </w:style>
  <w:style w:type="paragraph" w:customStyle="1" w:styleId="Filename">
    <w:name w:val="Filename"/>
    <w:rsid w:val="005D5842"/>
    <w:rPr>
      <w:sz w:val="24"/>
      <w:szCs w:val="24"/>
    </w:rPr>
  </w:style>
  <w:style w:type="paragraph" w:customStyle="1" w:styleId="Filenameandpath">
    <w:name w:val="Filename and path"/>
    <w:rsid w:val="005D5842"/>
    <w:rPr>
      <w:sz w:val="24"/>
      <w:szCs w:val="24"/>
    </w:rPr>
  </w:style>
  <w:style w:type="paragraph" w:customStyle="1" w:styleId="AuthorPageDate">
    <w:name w:val="Author  Page #  Date"/>
    <w:rsid w:val="005D5842"/>
    <w:rPr>
      <w:sz w:val="24"/>
      <w:szCs w:val="24"/>
    </w:rPr>
  </w:style>
  <w:style w:type="paragraph" w:customStyle="1" w:styleId="ConfidentialPageDate">
    <w:name w:val="Confidential  Page #  Date"/>
    <w:rsid w:val="005D5842"/>
    <w:rPr>
      <w:sz w:val="24"/>
      <w:szCs w:val="24"/>
    </w:rPr>
  </w:style>
  <w:style w:type="paragraph" w:customStyle="1" w:styleId="Notary">
    <w:name w:val="Notary"/>
    <w:basedOn w:val="Normal"/>
    <w:rsid w:val="005D5842"/>
  </w:style>
  <w:style w:type="paragraph" w:customStyle="1" w:styleId="NotaryBody">
    <w:name w:val="Notary Body"/>
    <w:basedOn w:val="Notary"/>
    <w:rsid w:val="005D5842"/>
    <w:pPr>
      <w:spacing w:after="240"/>
      <w:ind w:firstLine="1440"/>
    </w:pPr>
  </w:style>
  <w:style w:type="paragraph" w:customStyle="1" w:styleId="PleadingSignature">
    <w:name w:val="Pleading Signature"/>
    <w:basedOn w:val="Normal"/>
    <w:rsid w:val="005D5842"/>
    <w:pPr>
      <w:keepNext/>
      <w:keepLines/>
      <w:widowControl w:val="0"/>
    </w:pPr>
  </w:style>
  <w:style w:type="paragraph" w:customStyle="1" w:styleId="Court">
    <w:name w:val="Court"/>
    <w:basedOn w:val="Normal"/>
    <w:rsid w:val="005D5842"/>
    <w:pPr>
      <w:widowControl w:val="0"/>
      <w:spacing w:after="120"/>
    </w:pPr>
    <w:rPr>
      <w:bCs/>
      <w:caps/>
    </w:rPr>
  </w:style>
  <w:style w:type="paragraph" w:customStyle="1" w:styleId="FooterDocumentTitle">
    <w:name w:val="Footer Document Title"/>
    <w:basedOn w:val="Normal"/>
    <w:rsid w:val="005D5842"/>
    <w:pPr>
      <w:jc w:val="right"/>
    </w:pPr>
    <w:rPr>
      <w:rFonts w:hAnsi="Times New Roman Bold"/>
      <w:b/>
      <w:smallCaps/>
      <w:sz w:val="20"/>
    </w:rPr>
  </w:style>
  <w:style w:type="paragraph" w:customStyle="1" w:styleId="HeaderNumbers">
    <w:name w:val="HeaderNumbers"/>
    <w:basedOn w:val="Normal"/>
    <w:rsid w:val="005D5842"/>
    <w:pPr>
      <w:spacing w:before="720" w:line="480" w:lineRule="exact"/>
      <w:ind w:right="144"/>
      <w:jc w:val="right"/>
    </w:pPr>
  </w:style>
  <w:style w:type="paragraph" w:customStyle="1" w:styleId="VerTitle">
    <w:name w:val="Ver Title"/>
    <w:basedOn w:val="Ver"/>
    <w:rsid w:val="005D5842"/>
    <w:pPr>
      <w:spacing w:before="0" w:after="0"/>
      <w:ind w:firstLine="0"/>
      <w:jc w:val="center"/>
    </w:pPr>
    <w:rPr>
      <w:caps/>
      <w:u w:val="single"/>
    </w:rPr>
  </w:style>
  <w:style w:type="paragraph" w:customStyle="1" w:styleId="Ver">
    <w:name w:val="Ver"/>
    <w:basedOn w:val="Normal"/>
    <w:rsid w:val="005D5842"/>
    <w:pPr>
      <w:spacing w:before="240" w:after="240" w:line="240" w:lineRule="exact"/>
      <w:ind w:firstLine="720"/>
    </w:pPr>
    <w:rPr>
      <w:szCs w:val="24"/>
    </w:rPr>
  </w:style>
  <w:style w:type="paragraph" w:customStyle="1" w:styleId="VerSignature">
    <w:name w:val="Ver Signature"/>
    <w:basedOn w:val="Ver"/>
    <w:rsid w:val="005D5842"/>
    <w:pPr>
      <w:pBdr>
        <w:top w:val="single" w:sz="4" w:space="1" w:color="auto"/>
      </w:pBdr>
      <w:tabs>
        <w:tab w:val="center" w:pos="6840"/>
      </w:tabs>
      <w:spacing w:before="660"/>
      <w:ind w:left="4320" w:right="115" w:firstLine="0"/>
      <w:jc w:val="center"/>
    </w:pPr>
    <w:rPr>
      <w:szCs w:val="20"/>
    </w:rPr>
  </w:style>
  <w:style w:type="paragraph" w:customStyle="1" w:styleId="LetterheadAuthor">
    <w:name w:val="Letterhead Author"/>
    <w:basedOn w:val="Normal"/>
    <w:rsid w:val="005D5842"/>
    <w:pPr>
      <w:ind w:left="115" w:right="43"/>
    </w:pPr>
    <w:rPr>
      <w:rFonts w:ascii="Garamond" w:hAnsi="Garamond"/>
      <w:noProof/>
      <w:spacing w:val="2"/>
      <w:szCs w:val="24"/>
    </w:rPr>
  </w:style>
  <w:style w:type="paragraph" w:customStyle="1" w:styleId="LetterheadPartners">
    <w:name w:val="Letterhead Partners"/>
    <w:basedOn w:val="Normal"/>
    <w:rsid w:val="005D5842"/>
    <w:pPr>
      <w:spacing w:after="30"/>
    </w:pPr>
    <w:rPr>
      <w:rFonts w:ascii="Avenir Light" w:hAnsi="Avenir Light"/>
      <w:noProof/>
      <w:spacing w:val="2"/>
      <w:sz w:val="13"/>
      <w:szCs w:val="14"/>
    </w:rPr>
  </w:style>
  <w:style w:type="paragraph" w:customStyle="1" w:styleId="LetterheadPartnersTitle">
    <w:name w:val="Letterhead Partners Title"/>
    <w:basedOn w:val="LetterheadPartners"/>
    <w:rsid w:val="005D5842"/>
    <w:pPr>
      <w:spacing w:after="140"/>
    </w:pPr>
    <w:rPr>
      <w:rFonts w:ascii="Avenir Heavy" w:hAnsi="Avenir Heavy"/>
      <w:b/>
      <w:szCs w:val="16"/>
    </w:rPr>
  </w:style>
  <w:style w:type="paragraph" w:customStyle="1" w:styleId="StyleBylawsCont2Before12pt">
    <w:name w:val="Style Bylaws Cont 2 + Before:  12 pt"/>
    <w:basedOn w:val="BylawsCont2"/>
    <w:rsid w:val="000E3ED4"/>
    <w:pPr>
      <w:spacing w:before="240"/>
    </w:pPr>
    <w:rPr>
      <w:bCs/>
    </w:rPr>
  </w:style>
</w:styles>
</file>

<file path=word/webSettings.xml><?xml version="1.0" encoding="utf-8"?>
<w:webSettings xmlns:r="http://schemas.openxmlformats.org/officeDocument/2006/relationships" xmlns:w="http://schemas.openxmlformats.org/wordprocessingml/2006/main">
  <w:divs>
    <w:div w:id="1999070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11488</Words>
  <Characters>65486</Characters>
  <Application>Microsoft Macintosh Word</Application>
  <DocSecurity>0</DocSecurity>
  <Lines>545</Lines>
  <Paragraphs>130</Paragraphs>
  <ScaleCrop>false</ScaleCrop>
  <HeadingPairs>
    <vt:vector size="2" baseType="variant">
      <vt:variant>
        <vt:lpstr>Title</vt:lpstr>
      </vt:variant>
      <vt:variant>
        <vt:i4>1</vt:i4>
      </vt:variant>
    </vt:vector>
  </HeadingPairs>
  <TitlesOfParts>
    <vt:vector size="1" baseType="lpstr">
      <vt:lpstr> </vt:lpstr>
    </vt:vector>
  </TitlesOfParts>
  <Company>United Nations Foundation</Company>
  <LinksUpToDate>false</LinksUpToDate>
  <CharactersWithSpaces>80421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Erika Harms</dc:creator>
  <cp:keywords> </cp:keywords>
  <cp:lastModifiedBy>Janice Lichtenwaldt</cp:lastModifiedBy>
  <cp:revision>2</cp:revision>
  <cp:lastPrinted>2011-06-20T16:04:00Z</cp:lastPrinted>
  <dcterms:created xsi:type="dcterms:W3CDTF">2011-06-21T16:00:00Z</dcterms:created>
  <dcterms:modified xsi:type="dcterms:W3CDTF">2011-06-21T16:00:00Z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oFAAc7krgLHoShWrtFYWpQW2zAodNK71ti4NiQuh8wfIUnuRe26ci4+c1S0Bupw819ZU1hmkavCOIqD/_x000d_
+VqLSDbWo01rud2F6nQ9dmiu7lt7JsxWKwdtTPXnEiIxcMjCMWQv+V7CGXIC0Mz/+VqLSDbWo01r_x000d_
ud2F6nQ9dmiu7lt7JsxWKwdtTPXnEiIxcMjCMWQvI4HhZcavE37kKvCTEpB1YVJvDRE2BYmICc1B_x000d_
LH3wJlpdn6o/5P0UW</vt:lpwstr>
  </property>
  <property fmtid="{D5CDD505-2E9C-101B-9397-08002B2CF9AE}" pid="3" name="MAIL_MSG_ID2">
    <vt:lpwstr>etxEPRySrw2PJ4MA7Z6ADiX1djfOC110Dr1f84yQxUMnlhVIoy7xosyllBr_x000d_
SoIEMYpOV0FaYQhTGrXknigfJ3pbTv+50GYCxr3m7FdqqIKw</vt:lpwstr>
  </property>
  <property fmtid="{D5CDD505-2E9C-101B-9397-08002B2CF9AE}" pid="4" name="RESPONSE_SENDER_NAME">
    <vt:lpwstr>gAAAJ+PfKkF/6hivs+qkOAmt13J6R6G3yiOB</vt:lpwstr>
  </property>
  <property fmtid="{D5CDD505-2E9C-101B-9397-08002B2CF9AE}" pid="5" name="EMAIL_OWNER_ADDRESS">
    <vt:lpwstr>ABAAVOAfoSrQoyzi6Vh+K3H1D6U9qdP1YwaxeEF4U2DDSfxhyYnwB/dCHRkDhZRGkMNO</vt:lpwstr>
  </property>
</Properties>
</file>